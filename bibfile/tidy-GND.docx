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72B5B" w14:textId="77777777" w:rsidR="00BD6A13" w:rsidRDefault="00BD6A13" w:rsidP="00BD6A13">
      <w:pPr>
        <w:rPr>
          <w:del w:id="0" w:author="Chengqing Li" w:date="2025-06-04T19:13:00Z" w16du:dateUtc="2025-06-04T11:13:00Z"/>
        </w:rPr>
      </w:pPr>
    </w:p>
    <w:p w14:paraId="7A5709E9" w14:textId="77777777" w:rsidR="00BD6A13" w:rsidRDefault="00BD6A13" w:rsidP="00BD6A13">
      <w:pPr>
        <w:rPr>
          <w:del w:id="1" w:author="Chengqing Li" w:date="2025-06-04T19:13:00Z" w16du:dateUtc="2025-06-04T11:13:00Z"/>
        </w:rPr>
      </w:pPr>
    </w:p>
    <w:p w14:paraId="3BDCBC7B" w14:textId="78243743" w:rsidR="00EC04E4" w:rsidRDefault="00EC04E4" w:rsidP="00EC04E4">
      <w:r>
        <w:t>@article{Jin:2024:</w:t>
      </w:r>
      <w:del w:id="2" w:author="Chengqing Li" w:date="2025-06-04T19:13:00Z" w16du:dateUtc="2025-06-04T11:13:00Z">
        <w:r w:rsidR="00BD6A13">
          <w:delText>survey</w:delText>
        </w:r>
      </w:del>
      <w:ins w:id="3" w:author="Chengqing Li" w:date="2025-06-04T19:13:00Z" w16du:dateUtc="2025-06-04T11:13:00Z">
        <w:r>
          <w:t>ASOGN</w:t>
        </w:r>
      </w:ins>
      <w:r>
        <w:t>,</w:t>
      </w:r>
    </w:p>
    <w:p w14:paraId="1E378072" w14:textId="2068FCDA" w:rsidR="00EC04E4" w:rsidRDefault="00EC04E4" w:rsidP="00EC04E4">
      <w:r>
        <w:t xml:space="preserve">  author </w:t>
      </w:r>
      <w:del w:id="4" w:author="Chengqing Li" w:date="2025-06-04T19:13:00Z" w16du:dateUtc="2025-06-04T11:13:00Z">
        <w:r w:rsidR="00BD6A13">
          <w:delText xml:space="preserve">=      </w:delText>
        </w:r>
      </w:del>
      <w:ins w:id="5" w:author="Chengqing Li" w:date="2025-06-04T19:13:00Z" w16du:dateUtc="2025-06-04T11:13:00Z">
        <w:r>
          <w:t xml:space="preserve">      =</w:t>
        </w:r>
      </w:ins>
      <w:r>
        <w:t xml:space="preserve"> {Jin, Ming and Koh, Huan Yee and Wen, Qingsong and Zambon, Daniele and Alippi, Cesare and Webb, Geoffrey I and King, Irwin and Pan, Shirui},</w:t>
      </w:r>
    </w:p>
    <w:p w14:paraId="52474D03" w14:textId="76B9063E" w:rsidR="00EC04E4" w:rsidRDefault="00EC04E4" w:rsidP="00EC04E4">
      <w:r>
        <w:t xml:space="preserve">  title </w:t>
      </w:r>
      <w:del w:id="6" w:author="Chengqing Li" w:date="2025-06-04T19:13:00Z" w16du:dateUtc="2025-06-04T11:13:00Z">
        <w:r w:rsidR="00BD6A13">
          <w:delText xml:space="preserve">=       </w:delText>
        </w:r>
      </w:del>
      <w:ins w:id="7" w:author="Chengqing Li" w:date="2025-06-04T19:13:00Z" w16du:dateUtc="2025-06-04T11:13:00Z">
        <w:r>
          <w:t xml:space="preserve">       =</w:t>
        </w:r>
      </w:ins>
      <w:r>
        <w:t xml:space="preserve"> {A survey on graph neural networks for time series: Forecasting, classification, imputation, and anomaly detection},</w:t>
      </w:r>
    </w:p>
    <w:p w14:paraId="14623D64" w14:textId="33316A91" w:rsidR="00EC04E4" w:rsidRDefault="00EC04E4" w:rsidP="00EC04E4">
      <w:r>
        <w:t xml:space="preserve">  journal </w:t>
      </w:r>
      <w:del w:id="8" w:author="Chengqing Li" w:date="2025-06-04T19:13:00Z" w16du:dateUtc="2025-06-04T11:13:00Z">
        <w:r w:rsidR="00BD6A13">
          <w:delText xml:space="preserve">=     </w:delText>
        </w:r>
      </w:del>
      <w:ins w:id="9" w:author="Chengqing Li" w:date="2025-06-04T19:13:00Z" w16du:dateUtc="2025-06-04T11:13:00Z">
        <w:r>
          <w:t xml:space="preserve">     =</w:t>
        </w:r>
      </w:ins>
      <w:r>
        <w:t xml:space="preserve"> {IEEE Transactions on Pattern Analysis and Machine Intelligence},</w:t>
      </w:r>
    </w:p>
    <w:p w14:paraId="17D9DBE1" w14:textId="589D3B51" w:rsidR="00EC04E4" w:rsidRDefault="00EC04E4" w:rsidP="00EC04E4">
      <w:r>
        <w:t xml:space="preserve">  year </w:t>
      </w:r>
      <w:del w:id="10" w:author="Chengqing Li" w:date="2025-06-04T19:13:00Z" w16du:dateUtc="2025-06-04T11:13:00Z">
        <w:r w:rsidR="00BD6A13">
          <w:delText xml:space="preserve">=        </w:delText>
        </w:r>
      </w:del>
      <w:ins w:id="11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12" w:author="Chengqing Li" w:date="2025-06-04T19:13:00Z" w16du:dateUtc="2025-06-04T11:13:00Z">
        <w:r w:rsidR="00BD6A13">
          <w:delText>},</w:delText>
        </w:r>
      </w:del>
      <w:ins w:id="13" w:author="Chengqing Li" w:date="2025-06-04T19:13:00Z" w16du:dateUtc="2025-06-04T11:13:00Z">
        <w:r>
          <w:t>}</w:t>
        </w:r>
      </w:ins>
    </w:p>
    <w:p w14:paraId="1BD50335" w14:textId="77777777" w:rsidR="00EC04E4" w:rsidRDefault="00EC04E4" w:rsidP="00EC04E4">
      <w:r>
        <w:t>}</w:t>
      </w:r>
    </w:p>
    <w:p w14:paraId="55E8D222" w14:textId="77777777" w:rsidR="00EC04E4" w:rsidRDefault="00EC04E4" w:rsidP="00EC04E4"/>
    <w:p w14:paraId="5FD23FEF" w14:textId="22F984B2" w:rsidR="00EC04E4" w:rsidRDefault="00EC04E4" w:rsidP="00EC04E4">
      <w:r>
        <w:t>@article{Chen:2024:</w:t>
      </w:r>
      <w:del w:id="14" w:author="Chengqing Li" w:date="2025-06-04T19:13:00Z" w16du:dateUtc="2025-06-04T11:13:00Z">
        <w:r w:rsidR="00BD6A13">
          <w:delText>graph</w:delText>
        </w:r>
      </w:del>
      <w:ins w:id="15" w:author="Chengqing Li" w:date="2025-06-04T19:13:00Z" w16du:dateUtc="2025-06-04T11:13:00Z">
        <w:r>
          <w:t>GTMID</w:t>
        </w:r>
      </w:ins>
      <w:r>
        <w:t>,</w:t>
      </w:r>
    </w:p>
    <w:p w14:paraId="1FEBAF02" w14:textId="59645437" w:rsidR="00EC04E4" w:rsidRDefault="00EC04E4" w:rsidP="00EC04E4">
      <w:r>
        <w:t xml:space="preserve">  author </w:t>
      </w:r>
      <w:del w:id="16" w:author="Chengqing Li" w:date="2025-06-04T19:13:00Z" w16du:dateUtc="2025-06-04T11:13:00Z">
        <w:r w:rsidR="00BD6A13">
          <w:delText xml:space="preserve">=      </w:delText>
        </w:r>
      </w:del>
      <w:ins w:id="17" w:author="Chengqing Li" w:date="2025-06-04T19:13:00Z" w16du:dateUtc="2025-06-04T11:13:00Z">
        <w:r>
          <w:t xml:space="preserve">      =</w:t>
        </w:r>
      </w:ins>
      <w:r>
        <w:t xml:space="preserve"> {Chen, Hongjie and Eldardiry, Hoda},</w:t>
      </w:r>
    </w:p>
    <w:p w14:paraId="2FA5AAE2" w14:textId="78FF9A9E" w:rsidR="00EC04E4" w:rsidRDefault="00EC04E4" w:rsidP="00EC04E4">
      <w:r>
        <w:t xml:space="preserve">  title </w:t>
      </w:r>
      <w:del w:id="18" w:author="Chengqing Li" w:date="2025-06-04T19:13:00Z" w16du:dateUtc="2025-06-04T11:13:00Z">
        <w:r w:rsidR="00BD6A13">
          <w:delText xml:space="preserve">=       </w:delText>
        </w:r>
      </w:del>
      <w:ins w:id="19" w:author="Chengqing Li" w:date="2025-06-04T19:13:00Z" w16du:dateUtc="2025-06-04T11:13:00Z">
        <w:r>
          <w:t xml:space="preserve">       =</w:t>
        </w:r>
      </w:ins>
      <w:r>
        <w:t xml:space="preserve"> {Graph time-series modeling in deep learning: A survey},</w:t>
      </w:r>
    </w:p>
    <w:p w14:paraId="01995AB3" w14:textId="03D750A9" w:rsidR="00EC04E4" w:rsidRDefault="00EC04E4" w:rsidP="00EC04E4">
      <w:r>
        <w:t xml:space="preserve">  journal </w:t>
      </w:r>
      <w:del w:id="20" w:author="Chengqing Li" w:date="2025-06-04T19:13:00Z" w16du:dateUtc="2025-06-04T11:13:00Z">
        <w:r w:rsidR="00BD6A13">
          <w:delText xml:space="preserve">=     </w:delText>
        </w:r>
      </w:del>
      <w:ins w:id="21" w:author="Chengqing Li" w:date="2025-06-04T19:13:00Z" w16du:dateUtc="2025-06-04T11:13:00Z">
        <w:r>
          <w:t xml:space="preserve">     =</w:t>
        </w:r>
      </w:ins>
      <w:r>
        <w:t xml:space="preserve"> {ACM Transactions on Knowledge Discovery </w:t>
      </w:r>
      <w:del w:id="22" w:author="Chengqing Li" w:date="2025-06-04T19:13:00Z" w16du:dateUtc="2025-06-04T11:13:00Z">
        <w:r w:rsidR="00BD6A13">
          <w:delText>from</w:delText>
        </w:r>
      </w:del>
      <w:ins w:id="23" w:author="Chengqing Li" w:date="2025-06-04T19:13:00Z" w16du:dateUtc="2025-06-04T11:13:00Z">
        <w:r>
          <w:t>From</w:t>
        </w:r>
      </w:ins>
      <w:r>
        <w:t xml:space="preserve"> Data},</w:t>
      </w:r>
    </w:p>
    <w:p w14:paraId="73393A26" w14:textId="763E1332" w:rsidR="00EC04E4" w:rsidRDefault="00EC04E4" w:rsidP="00EC04E4">
      <w:r>
        <w:t xml:space="preserve">  year </w:t>
      </w:r>
      <w:del w:id="24" w:author="Chengqing Li" w:date="2025-06-04T19:13:00Z" w16du:dateUtc="2025-06-04T11:13:00Z">
        <w:r w:rsidR="00BD6A13">
          <w:delText xml:space="preserve">=        </w:delText>
        </w:r>
      </w:del>
      <w:ins w:id="25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7578BBB0" w14:textId="46736C84" w:rsidR="00EC04E4" w:rsidRDefault="00EC04E4" w:rsidP="00EC04E4">
      <w:r>
        <w:t xml:space="preserve">  volume </w:t>
      </w:r>
      <w:del w:id="26" w:author="Chengqing Li" w:date="2025-06-04T19:13:00Z" w16du:dateUtc="2025-06-04T11:13:00Z">
        <w:r w:rsidR="00BD6A13">
          <w:delText xml:space="preserve">=      </w:delText>
        </w:r>
      </w:del>
      <w:ins w:id="27" w:author="Chengqing Li" w:date="2025-06-04T19:13:00Z" w16du:dateUtc="2025-06-04T11:13:00Z">
        <w:r>
          <w:t xml:space="preserve">      =</w:t>
        </w:r>
      </w:ins>
      <w:r>
        <w:t xml:space="preserve"> {18},</w:t>
      </w:r>
    </w:p>
    <w:p w14:paraId="33C54C4B" w14:textId="5516EE93" w:rsidR="00EC04E4" w:rsidRDefault="00EC04E4" w:rsidP="00EC04E4">
      <w:r>
        <w:t xml:space="preserve">  number </w:t>
      </w:r>
      <w:del w:id="28" w:author="Chengqing Li" w:date="2025-06-04T19:13:00Z" w16du:dateUtc="2025-06-04T11:13:00Z">
        <w:r w:rsidR="00BD6A13">
          <w:delText xml:space="preserve">=      </w:delText>
        </w:r>
      </w:del>
      <w:ins w:id="29" w:author="Chengqing Li" w:date="2025-06-04T19:13:00Z" w16du:dateUtc="2025-06-04T11:13:00Z">
        <w:r>
          <w:t xml:space="preserve">      =</w:t>
        </w:r>
      </w:ins>
      <w:r>
        <w:t xml:space="preserve"> {5},</w:t>
      </w:r>
    </w:p>
    <w:p w14:paraId="330CAEBE" w14:textId="759937C4" w:rsidR="00EC04E4" w:rsidRDefault="00EC04E4" w:rsidP="00EC04E4">
      <w:r>
        <w:t xml:space="preserve">  pages </w:t>
      </w:r>
      <w:del w:id="30" w:author="Chengqing Li" w:date="2025-06-04T19:13:00Z" w16du:dateUtc="2025-06-04T11:13:00Z">
        <w:r w:rsidR="00BD6A13">
          <w:delText xml:space="preserve">=       </w:delText>
        </w:r>
      </w:del>
      <w:ins w:id="31" w:author="Chengqing Li" w:date="2025-06-04T19:13:00Z" w16du:dateUtc="2025-06-04T11:13:00Z">
        <w:r>
          <w:t xml:space="preserve">       =</w:t>
        </w:r>
      </w:ins>
      <w:r>
        <w:t xml:space="preserve"> {1--35</w:t>
      </w:r>
      <w:del w:id="32" w:author="Chengqing Li" w:date="2025-06-04T19:13:00Z" w16du:dateUtc="2025-06-04T11:13:00Z">
        <w:r w:rsidR="00BD6A13">
          <w:delText>},</w:delText>
        </w:r>
      </w:del>
      <w:ins w:id="33" w:author="Chengqing Li" w:date="2025-06-04T19:13:00Z" w16du:dateUtc="2025-06-04T11:13:00Z">
        <w:r>
          <w:t>}</w:t>
        </w:r>
      </w:ins>
    </w:p>
    <w:p w14:paraId="08986C2B" w14:textId="77777777" w:rsidR="00EC04E4" w:rsidRDefault="00EC04E4" w:rsidP="00EC04E4">
      <w:r>
        <w:t>}</w:t>
      </w:r>
    </w:p>
    <w:p w14:paraId="5A7A697D" w14:textId="77777777" w:rsidR="00EC04E4" w:rsidRDefault="00EC04E4" w:rsidP="00EC04E4"/>
    <w:p w14:paraId="252DBF45" w14:textId="11FD5610" w:rsidR="00EC04E4" w:rsidRDefault="00EC04E4" w:rsidP="00EC04E4">
      <w:r>
        <w:t>@article{Ekle:2024:</w:t>
      </w:r>
      <w:del w:id="34" w:author="Chengqing Li" w:date="2025-06-04T19:13:00Z" w16du:dateUtc="2025-06-04T11:13:00Z">
        <w:r w:rsidR="00BD6A13">
          <w:delText>anomaly</w:delText>
        </w:r>
      </w:del>
      <w:ins w:id="35" w:author="Chengqing Li" w:date="2025-06-04T19:13:00Z" w16du:dateUtc="2025-06-04T11:13:00Z">
        <w:r>
          <w:t>ADIDG</w:t>
        </w:r>
      </w:ins>
      <w:r>
        <w:t>,</w:t>
      </w:r>
    </w:p>
    <w:p w14:paraId="670F9241" w14:textId="3EDB6108" w:rsidR="00EC04E4" w:rsidRDefault="00EC04E4" w:rsidP="00EC04E4">
      <w:r>
        <w:t xml:space="preserve">  author </w:t>
      </w:r>
      <w:del w:id="36" w:author="Chengqing Li" w:date="2025-06-04T19:13:00Z" w16du:dateUtc="2025-06-04T11:13:00Z">
        <w:r w:rsidR="00BD6A13">
          <w:delText xml:space="preserve">=      </w:delText>
        </w:r>
      </w:del>
      <w:ins w:id="37" w:author="Chengqing Li" w:date="2025-06-04T19:13:00Z" w16du:dateUtc="2025-06-04T11:13:00Z">
        <w:r>
          <w:t xml:space="preserve">      =</w:t>
        </w:r>
      </w:ins>
      <w:r>
        <w:t xml:space="preserve"> {Ekle, Ocheme Anthony and Eberle, William},</w:t>
      </w:r>
    </w:p>
    <w:p w14:paraId="5B6ABFCC" w14:textId="012632BF" w:rsidR="00EC04E4" w:rsidRDefault="00EC04E4" w:rsidP="00EC04E4">
      <w:r>
        <w:t xml:space="preserve">  title </w:t>
      </w:r>
      <w:del w:id="38" w:author="Chengqing Li" w:date="2025-06-04T19:13:00Z" w16du:dateUtc="2025-06-04T11:13:00Z">
        <w:r w:rsidR="00BD6A13">
          <w:delText xml:space="preserve">=       </w:delText>
        </w:r>
      </w:del>
      <w:ins w:id="39" w:author="Chengqing Li" w:date="2025-06-04T19:13:00Z" w16du:dateUtc="2025-06-04T11:13:00Z">
        <w:r>
          <w:t xml:space="preserve">       =</w:t>
        </w:r>
      </w:ins>
      <w:r>
        <w:t xml:space="preserve"> {Anomaly detection in dynamic graphs: A comprehensive survey},</w:t>
      </w:r>
    </w:p>
    <w:p w14:paraId="294CDC70" w14:textId="03667A69" w:rsidR="00EC04E4" w:rsidRDefault="00EC04E4" w:rsidP="00EC04E4">
      <w:r>
        <w:t xml:space="preserve">  journal </w:t>
      </w:r>
      <w:del w:id="40" w:author="Chengqing Li" w:date="2025-06-04T19:13:00Z" w16du:dateUtc="2025-06-04T11:13:00Z">
        <w:r w:rsidR="00BD6A13">
          <w:delText xml:space="preserve">=     </w:delText>
        </w:r>
      </w:del>
      <w:ins w:id="41" w:author="Chengqing Li" w:date="2025-06-04T19:13:00Z" w16du:dateUtc="2025-06-04T11:13:00Z">
        <w:r>
          <w:t xml:space="preserve">     =</w:t>
        </w:r>
      </w:ins>
      <w:r>
        <w:t xml:space="preserve"> {ACM Transactions on Knowledge Discovery </w:t>
      </w:r>
      <w:del w:id="42" w:author="Chengqing Li" w:date="2025-06-04T19:13:00Z" w16du:dateUtc="2025-06-04T11:13:00Z">
        <w:r w:rsidR="00BD6A13">
          <w:delText>from</w:delText>
        </w:r>
      </w:del>
      <w:ins w:id="43" w:author="Chengqing Li" w:date="2025-06-04T19:13:00Z" w16du:dateUtc="2025-06-04T11:13:00Z">
        <w:r>
          <w:t>From</w:t>
        </w:r>
      </w:ins>
      <w:r>
        <w:t xml:space="preserve"> Data},</w:t>
      </w:r>
    </w:p>
    <w:p w14:paraId="04B17AAD" w14:textId="06795281" w:rsidR="00EC04E4" w:rsidRDefault="00EC04E4" w:rsidP="00EC04E4">
      <w:r>
        <w:t xml:space="preserve">  year </w:t>
      </w:r>
      <w:del w:id="44" w:author="Chengqing Li" w:date="2025-06-04T19:13:00Z" w16du:dateUtc="2025-06-04T11:13:00Z">
        <w:r w:rsidR="00BD6A13">
          <w:delText xml:space="preserve">=        </w:delText>
        </w:r>
      </w:del>
      <w:ins w:id="45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46" w:author="Chengqing Li" w:date="2025-06-04T19:13:00Z" w16du:dateUtc="2025-06-04T11:13:00Z">
        <w:r w:rsidR="00BD6A13">
          <w:delText>},</w:delText>
        </w:r>
      </w:del>
      <w:ins w:id="47" w:author="Chengqing Li" w:date="2025-06-04T19:13:00Z" w16du:dateUtc="2025-06-04T11:13:00Z">
        <w:r>
          <w:t>}</w:t>
        </w:r>
      </w:ins>
    </w:p>
    <w:p w14:paraId="775EC0C4" w14:textId="77777777" w:rsidR="00BD6A13" w:rsidRDefault="00BD6A13" w:rsidP="00BD6A13">
      <w:pPr>
        <w:rPr>
          <w:del w:id="48" w:author="Chengqing Li" w:date="2025-06-04T19:13:00Z" w16du:dateUtc="2025-06-04T11:13:00Z"/>
        </w:rPr>
      </w:pPr>
      <w:del w:id="49" w:author="Chengqing Li" w:date="2025-06-04T19:13:00Z" w16du:dateUtc="2025-06-04T11:13:00Z">
        <w:r>
          <w:delText xml:space="preserve">  volume =       {},</w:delText>
        </w:r>
      </w:del>
    </w:p>
    <w:p w14:paraId="0916139C" w14:textId="77777777" w:rsidR="00BD6A13" w:rsidRDefault="00BD6A13" w:rsidP="00BD6A13">
      <w:pPr>
        <w:rPr>
          <w:del w:id="50" w:author="Chengqing Li" w:date="2025-06-04T19:13:00Z" w16du:dateUtc="2025-06-04T11:13:00Z"/>
        </w:rPr>
      </w:pPr>
      <w:del w:id="51" w:author="Chengqing Li" w:date="2025-06-04T19:13:00Z" w16du:dateUtc="2025-06-04T11:13:00Z">
        <w:r>
          <w:delText xml:space="preserve">  number =       {},</w:delText>
        </w:r>
      </w:del>
    </w:p>
    <w:p w14:paraId="2EFAEEDC" w14:textId="77777777" w:rsidR="00BD6A13" w:rsidRDefault="00BD6A13" w:rsidP="00BD6A13">
      <w:pPr>
        <w:rPr>
          <w:del w:id="52" w:author="Chengqing Li" w:date="2025-06-04T19:13:00Z" w16du:dateUtc="2025-06-04T11:13:00Z"/>
        </w:rPr>
      </w:pPr>
      <w:del w:id="53" w:author="Chengqing Li" w:date="2025-06-04T19:13:00Z" w16du:dateUtc="2025-06-04T11:13:00Z">
        <w:r>
          <w:delText xml:space="preserve">  pages =        {},</w:delText>
        </w:r>
      </w:del>
    </w:p>
    <w:p w14:paraId="27BBE4FD" w14:textId="77777777" w:rsidR="00EC04E4" w:rsidRDefault="00EC04E4" w:rsidP="00EC04E4">
      <w:r>
        <w:t>}</w:t>
      </w:r>
    </w:p>
    <w:p w14:paraId="6E4C82D7" w14:textId="77777777" w:rsidR="00EC04E4" w:rsidRDefault="00EC04E4" w:rsidP="00EC04E4"/>
    <w:p w14:paraId="08447682" w14:textId="6BAA47AF" w:rsidR="00EC04E4" w:rsidRDefault="00EC04E4" w:rsidP="00EC04E4">
      <w:r>
        <w:t>@article{Wu:2021:</w:t>
      </w:r>
      <w:del w:id="54" w:author="Chengqing Li" w:date="2025-06-04T19:13:00Z" w16du:dateUtc="2025-06-04T11:13:00Z">
        <w:r w:rsidR="00BD6A13">
          <w:delText>graph</w:delText>
        </w:r>
      </w:del>
      <w:ins w:id="55" w:author="Chengqing Li" w:date="2025-06-04T19:13:00Z" w16du:dateUtc="2025-06-04T11:13:00Z">
        <w:r>
          <w:t>GNNFA</w:t>
        </w:r>
      </w:ins>
      <w:r>
        <w:t>,</w:t>
      </w:r>
    </w:p>
    <w:p w14:paraId="45830B34" w14:textId="7E8CF5A3" w:rsidR="00EC04E4" w:rsidRDefault="00EC04E4" w:rsidP="00EC04E4">
      <w:r>
        <w:t xml:space="preserve">  author </w:t>
      </w:r>
      <w:del w:id="56" w:author="Chengqing Li" w:date="2025-06-04T19:13:00Z" w16du:dateUtc="2025-06-04T11:13:00Z">
        <w:r w:rsidR="00BD6A13">
          <w:delText xml:space="preserve">=      </w:delText>
        </w:r>
      </w:del>
      <w:ins w:id="57" w:author="Chengqing Li" w:date="2025-06-04T19:13:00Z" w16du:dateUtc="2025-06-04T11:13:00Z">
        <w:r>
          <w:t xml:space="preserve">      =</w:t>
        </w:r>
      </w:ins>
      <w:r>
        <w:t xml:space="preserve"> {Wu, Yulei and Dai, Hong-Ning and Tang, Haina},</w:t>
      </w:r>
    </w:p>
    <w:p w14:paraId="4F51A9A6" w14:textId="00B8722B" w:rsidR="00EC04E4" w:rsidRDefault="00EC04E4" w:rsidP="00EC04E4">
      <w:r>
        <w:t xml:space="preserve">  title </w:t>
      </w:r>
      <w:del w:id="58" w:author="Chengqing Li" w:date="2025-06-04T19:13:00Z" w16du:dateUtc="2025-06-04T11:13:00Z">
        <w:r w:rsidR="00BD6A13">
          <w:delText xml:space="preserve">=       </w:delText>
        </w:r>
      </w:del>
      <w:ins w:id="59" w:author="Chengqing Li" w:date="2025-06-04T19:13:00Z" w16du:dateUtc="2025-06-04T11:13:00Z">
        <w:r>
          <w:t xml:space="preserve">       =</w:t>
        </w:r>
      </w:ins>
      <w:r>
        <w:t xml:space="preserve"> {Graph neural networks for anomaly detection in industrial internet of things},</w:t>
      </w:r>
    </w:p>
    <w:p w14:paraId="0AE62464" w14:textId="3F008A27" w:rsidR="00EC04E4" w:rsidRDefault="00EC04E4" w:rsidP="00EC04E4">
      <w:r>
        <w:t xml:space="preserve">  journal </w:t>
      </w:r>
      <w:del w:id="60" w:author="Chengqing Li" w:date="2025-06-04T19:13:00Z" w16du:dateUtc="2025-06-04T11:13:00Z">
        <w:r w:rsidR="00BD6A13">
          <w:delText xml:space="preserve">=     </w:delText>
        </w:r>
      </w:del>
      <w:ins w:id="61" w:author="Chengqing Li" w:date="2025-06-04T19:13:00Z" w16du:dateUtc="2025-06-04T11:13:00Z">
        <w:r>
          <w:t xml:space="preserve">     =</w:t>
        </w:r>
      </w:ins>
      <w:r>
        <w:t xml:space="preserve"> {IEEE Internet of Things Journal},</w:t>
      </w:r>
    </w:p>
    <w:p w14:paraId="3A0ED710" w14:textId="12C0CC4B" w:rsidR="00EC04E4" w:rsidRDefault="00EC04E4" w:rsidP="00EC04E4">
      <w:r>
        <w:t xml:space="preserve">  year </w:t>
      </w:r>
      <w:del w:id="62" w:author="Chengqing Li" w:date="2025-06-04T19:13:00Z" w16du:dateUtc="2025-06-04T11:13:00Z">
        <w:r w:rsidR="00BD6A13">
          <w:delText xml:space="preserve">=        </w:delText>
        </w:r>
      </w:del>
      <w:ins w:id="63" w:author="Chengqing Li" w:date="2025-06-04T19:13:00Z" w16du:dateUtc="2025-06-04T11:13:00Z">
        <w:r>
          <w:t xml:space="preserve">        =</w:t>
        </w:r>
      </w:ins>
      <w:r>
        <w:t xml:space="preserve"> {2021},</w:t>
      </w:r>
    </w:p>
    <w:p w14:paraId="665D4645" w14:textId="096A1B30" w:rsidR="00EC04E4" w:rsidRDefault="00EC04E4" w:rsidP="00EC04E4">
      <w:r>
        <w:t xml:space="preserve">  volume </w:t>
      </w:r>
      <w:del w:id="64" w:author="Chengqing Li" w:date="2025-06-04T19:13:00Z" w16du:dateUtc="2025-06-04T11:13:00Z">
        <w:r w:rsidR="00BD6A13">
          <w:delText xml:space="preserve">=      </w:delText>
        </w:r>
      </w:del>
      <w:ins w:id="65" w:author="Chengqing Li" w:date="2025-06-04T19:13:00Z" w16du:dateUtc="2025-06-04T11:13:00Z">
        <w:r>
          <w:t xml:space="preserve">      =</w:t>
        </w:r>
      </w:ins>
      <w:r>
        <w:t xml:space="preserve"> {9},</w:t>
      </w:r>
    </w:p>
    <w:p w14:paraId="235DAD85" w14:textId="46A1ADEB" w:rsidR="00EC04E4" w:rsidRDefault="00EC04E4" w:rsidP="00EC04E4">
      <w:r>
        <w:t xml:space="preserve">  number </w:t>
      </w:r>
      <w:del w:id="66" w:author="Chengqing Li" w:date="2025-06-04T19:13:00Z" w16du:dateUtc="2025-06-04T11:13:00Z">
        <w:r w:rsidR="00BD6A13">
          <w:delText xml:space="preserve">=      </w:delText>
        </w:r>
      </w:del>
      <w:ins w:id="67" w:author="Chengqing Li" w:date="2025-06-04T19:13:00Z" w16du:dateUtc="2025-06-04T11:13:00Z">
        <w:r>
          <w:t xml:space="preserve">      =</w:t>
        </w:r>
      </w:ins>
      <w:r>
        <w:t xml:space="preserve"> {12},</w:t>
      </w:r>
    </w:p>
    <w:p w14:paraId="5BD682BC" w14:textId="04337A5A" w:rsidR="00EC04E4" w:rsidRDefault="00EC04E4" w:rsidP="00EC04E4">
      <w:r>
        <w:t xml:space="preserve">  pages </w:t>
      </w:r>
      <w:del w:id="68" w:author="Chengqing Li" w:date="2025-06-04T19:13:00Z" w16du:dateUtc="2025-06-04T11:13:00Z">
        <w:r w:rsidR="00BD6A13">
          <w:delText xml:space="preserve">=       </w:delText>
        </w:r>
      </w:del>
      <w:ins w:id="69" w:author="Chengqing Li" w:date="2025-06-04T19:13:00Z" w16du:dateUtc="2025-06-04T11:13:00Z">
        <w:r>
          <w:t xml:space="preserve">       =</w:t>
        </w:r>
      </w:ins>
      <w:r>
        <w:t xml:space="preserve"> {9214--9231</w:t>
      </w:r>
      <w:del w:id="70" w:author="Chengqing Li" w:date="2025-06-04T19:13:00Z" w16du:dateUtc="2025-06-04T11:13:00Z">
        <w:r w:rsidR="00BD6A13">
          <w:delText>},</w:delText>
        </w:r>
      </w:del>
      <w:ins w:id="71" w:author="Chengqing Li" w:date="2025-06-04T19:13:00Z" w16du:dateUtc="2025-06-04T11:13:00Z">
        <w:r>
          <w:t>}</w:t>
        </w:r>
      </w:ins>
    </w:p>
    <w:p w14:paraId="4F6241B5" w14:textId="77777777" w:rsidR="00EC04E4" w:rsidRDefault="00EC04E4" w:rsidP="00EC04E4">
      <w:r>
        <w:t>}</w:t>
      </w:r>
    </w:p>
    <w:p w14:paraId="077FADAD" w14:textId="77777777" w:rsidR="00EC04E4" w:rsidRDefault="00EC04E4" w:rsidP="00EC04E4"/>
    <w:p w14:paraId="48366F0F" w14:textId="45E97EF3" w:rsidR="00EC04E4" w:rsidRDefault="00EC04E4" w:rsidP="00EC04E4">
      <w:r>
        <w:t>@article{Ma:2021:</w:t>
      </w:r>
      <w:del w:id="72" w:author="Chengqing Li" w:date="2025-06-04T19:13:00Z" w16du:dateUtc="2025-06-04T11:13:00Z">
        <w:r w:rsidR="00BD6A13">
          <w:delText>comprehensive</w:delText>
        </w:r>
      </w:del>
      <w:ins w:id="73" w:author="Chengqing Li" w:date="2025-06-04T19:13:00Z" w16du:dateUtc="2025-06-04T11:13:00Z">
        <w:r>
          <w:t>ACSOG</w:t>
        </w:r>
      </w:ins>
      <w:r>
        <w:t>,</w:t>
      </w:r>
    </w:p>
    <w:p w14:paraId="6B4F688A" w14:textId="29B80938" w:rsidR="00EC04E4" w:rsidRDefault="00EC04E4" w:rsidP="00EC04E4">
      <w:r>
        <w:t xml:space="preserve">  author </w:t>
      </w:r>
      <w:del w:id="74" w:author="Chengqing Li" w:date="2025-06-04T19:13:00Z" w16du:dateUtc="2025-06-04T11:13:00Z">
        <w:r w:rsidR="00BD6A13">
          <w:delText xml:space="preserve">=      </w:delText>
        </w:r>
      </w:del>
      <w:ins w:id="75" w:author="Chengqing Li" w:date="2025-06-04T19:13:00Z" w16du:dateUtc="2025-06-04T11:13:00Z">
        <w:r>
          <w:t xml:space="preserve">      =</w:t>
        </w:r>
      </w:ins>
      <w:r>
        <w:t xml:space="preserve"> {Ma, Xiaoxiao and Wu, Jia and Xue, Shan and Yang, Jian and Zhou, Chuan and Sheng, Quan Z and Xiong, Hui and Akoglu, Leman},</w:t>
      </w:r>
    </w:p>
    <w:p w14:paraId="606A6B05" w14:textId="14467420" w:rsidR="00EC04E4" w:rsidRDefault="00EC04E4" w:rsidP="00EC04E4">
      <w:r>
        <w:t xml:space="preserve">  title </w:t>
      </w:r>
      <w:del w:id="76" w:author="Chengqing Li" w:date="2025-06-04T19:13:00Z" w16du:dateUtc="2025-06-04T11:13:00Z">
        <w:r w:rsidR="00BD6A13">
          <w:delText xml:space="preserve">=       </w:delText>
        </w:r>
      </w:del>
      <w:ins w:id="77" w:author="Chengqing Li" w:date="2025-06-04T19:13:00Z" w16du:dateUtc="2025-06-04T11:13:00Z">
        <w:r>
          <w:t xml:space="preserve">       =</w:t>
        </w:r>
      </w:ins>
      <w:r>
        <w:t xml:space="preserve"> {A comprehensive survey on graph anomaly detection with deep learning},</w:t>
      </w:r>
    </w:p>
    <w:p w14:paraId="6D988671" w14:textId="6DE1ADBD" w:rsidR="00EC04E4" w:rsidRDefault="00EC04E4" w:rsidP="00EC04E4">
      <w:r>
        <w:t xml:space="preserve">  journal </w:t>
      </w:r>
      <w:del w:id="78" w:author="Chengqing Li" w:date="2025-06-04T19:13:00Z" w16du:dateUtc="2025-06-04T11:13:00Z">
        <w:r w:rsidR="00BD6A13">
          <w:delText xml:space="preserve">=     </w:delText>
        </w:r>
      </w:del>
      <w:ins w:id="79" w:author="Chengqing Li" w:date="2025-06-04T19:13:00Z" w16du:dateUtc="2025-06-04T11:13:00Z">
        <w:r>
          <w:t xml:space="preserve">     =</w:t>
        </w:r>
      </w:ins>
      <w:r>
        <w:t xml:space="preserve"> {IEEE Transactions on Knowledge and Data Engineering},</w:t>
      </w:r>
    </w:p>
    <w:p w14:paraId="0F6A7EE9" w14:textId="05D31BC2" w:rsidR="00EC04E4" w:rsidRDefault="00EC04E4" w:rsidP="00EC04E4">
      <w:r>
        <w:t xml:space="preserve">  year </w:t>
      </w:r>
      <w:del w:id="80" w:author="Chengqing Li" w:date="2025-06-04T19:13:00Z" w16du:dateUtc="2025-06-04T11:13:00Z">
        <w:r w:rsidR="00BD6A13">
          <w:delText xml:space="preserve">=        </w:delText>
        </w:r>
      </w:del>
      <w:ins w:id="81" w:author="Chengqing Li" w:date="2025-06-04T19:13:00Z" w16du:dateUtc="2025-06-04T11:13:00Z">
        <w:r>
          <w:t xml:space="preserve">        =</w:t>
        </w:r>
      </w:ins>
      <w:r>
        <w:t xml:space="preserve"> {2021},</w:t>
      </w:r>
    </w:p>
    <w:p w14:paraId="03936CD1" w14:textId="0EDC8AC4" w:rsidR="00EC04E4" w:rsidRDefault="00EC04E4" w:rsidP="00EC04E4">
      <w:r>
        <w:t xml:space="preserve">  volume </w:t>
      </w:r>
      <w:del w:id="82" w:author="Chengqing Li" w:date="2025-06-04T19:13:00Z" w16du:dateUtc="2025-06-04T11:13:00Z">
        <w:r w:rsidR="00BD6A13">
          <w:delText xml:space="preserve">=      </w:delText>
        </w:r>
      </w:del>
      <w:ins w:id="83" w:author="Chengqing Li" w:date="2025-06-04T19:13:00Z" w16du:dateUtc="2025-06-04T11:13:00Z">
        <w:r>
          <w:t xml:space="preserve">      =</w:t>
        </w:r>
      </w:ins>
      <w:r>
        <w:t xml:space="preserve"> {35},</w:t>
      </w:r>
    </w:p>
    <w:p w14:paraId="49C23BEE" w14:textId="3DC437E7" w:rsidR="00EC04E4" w:rsidRDefault="00EC04E4" w:rsidP="00EC04E4">
      <w:r>
        <w:t xml:space="preserve">  number </w:t>
      </w:r>
      <w:del w:id="84" w:author="Chengqing Li" w:date="2025-06-04T19:13:00Z" w16du:dateUtc="2025-06-04T11:13:00Z">
        <w:r w:rsidR="00BD6A13">
          <w:delText xml:space="preserve">=      </w:delText>
        </w:r>
      </w:del>
      <w:ins w:id="85" w:author="Chengqing Li" w:date="2025-06-04T19:13:00Z" w16du:dateUtc="2025-06-04T11:13:00Z">
        <w:r>
          <w:t xml:space="preserve">      =</w:t>
        </w:r>
      </w:ins>
      <w:r>
        <w:t xml:space="preserve"> {12},</w:t>
      </w:r>
    </w:p>
    <w:p w14:paraId="3B820788" w14:textId="696C28CA" w:rsidR="00EC04E4" w:rsidRDefault="00EC04E4" w:rsidP="00EC04E4">
      <w:r>
        <w:t xml:space="preserve">  pages </w:t>
      </w:r>
      <w:del w:id="86" w:author="Chengqing Li" w:date="2025-06-04T19:13:00Z" w16du:dateUtc="2025-06-04T11:13:00Z">
        <w:r w:rsidR="00BD6A13">
          <w:delText xml:space="preserve">=       </w:delText>
        </w:r>
      </w:del>
      <w:ins w:id="87" w:author="Chengqing Li" w:date="2025-06-04T19:13:00Z" w16du:dateUtc="2025-06-04T11:13:00Z">
        <w:r>
          <w:t xml:space="preserve">       =</w:t>
        </w:r>
      </w:ins>
      <w:r>
        <w:t xml:space="preserve"> {12012--12038</w:t>
      </w:r>
      <w:del w:id="88" w:author="Chengqing Li" w:date="2025-06-04T19:13:00Z" w16du:dateUtc="2025-06-04T11:13:00Z">
        <w:r w:rsidR="00BD6A13">
          <w:delText>},</w:delText>
        </w:r>
      </w:del>
      <w:ins w:id="89" w:author="Chengqing Li" w:date="2025-06-04T19:13:00Z" w16du:dateUtc="2025-06-04T11:13:00Z">
        <w:r>
          <w:t>}</w:t>
        </w:r>
      </w:ins>
    </w:p>
    <w:p w14:paraId="0667BFBB" w14:textId="77777777" w:rsidR="00EC04E4" w:rsidRDefault="00EC04E4" w:rsidP="00EC04E4">
      <w:r>
        <w:t>}</w:t>
      </w:r>
    </w:p>
    <w:p w14:paraId="55331BCF" w14:textId="77777777" w:rsidR="00EC04E4" w:rsidRDefault="00EC04E4" w:rsidP="00EC04E4"/>
    <w:p w14:paraId="24BEBADA" w14:textId="7565ABB7" w:rsidR="00EC04E4" w:rsidRDefault="00EC04E4" w:rsidP="00EC04E4">
      <w:r>
        <w:t>@article{Sisinni:2018:</w:t>
      </w:r>
      <w:del w:id="90" w:author="Chengqing Li" w:date="2025-06-04T19:13:00Z" w16du:dateUtc="2025-06-04T11:13:00Z">
        <w:r w:rsidR="00BD6A13">
          <w:delText>Iiotc</w:delText>
        </w:r>
      </w:del>
      <w:ins w:id="91" w:author="Chengqing Li" w:date="2025-06-04T19:13:00Z" w16du:dateUtc="2025-06-04T11:13:00Z">
        <w:r>
          <w:t>IIOTC</w:t>
        </w:r>
      </w:ins>
      <w:r>
        <w:t>,</w:t>
      </w:r>
    </w:p>
    <w:p w14:paraId="44131131" w14:textId="58797F9E" w:rsidR="00EC04E4" w:rsidRDefault="00EC04E4" w:rsidP="00EC04E4">
      <w:r>
        <w:t xml:space="preserve">  author </w:t>
      </w:r>
      <w:del w:id="92" w:author="Chengqing Li" w:date="2025-06-04T19:13:00Z" w16du:dateUtc="2025-06-04T11:13:00Z">
        <w:r w:rsidR="00BD6A13">
          <w:delText xml:space="preserve">=      </w:delText>
        </w:r>
      </w:del>
      <w:ins w:id="93" w:author="Chengqing Li" w:date="2025-06-04T19:13:00Z" w16du:dateUtc="2025-06-04T11:13:00Z">
        <w:r>
          <w:t xml:space="preserve">      =</w:t>
        </w:r>
      </w:ins>
      <w:r>
        <w:t xml:space="preserve"> {Sisinni, Emiliano and Saifullah, Abusayeed and Han, Song and Jennehag, Ulf and Gidlund, Mikael},</w:t>
      </w:r>
    </w:p>
    <w:p w14:paraId="2A875008" w14:textId="4821BF38" w:rsidR="00EC04E4" w:rsidRDefault="00EC04E4" w:rsidP="00EC04E4">
      <w:r>
        <w:t xml:space="preserve">  title </w:t>
      </w:r>
      <w:del w:id="94" w:author="Chengqing Li" w:date="2025-06-04T19:13:00Z" w16du:dateUtc="2025-06-04T11:13:00Z">
        <w:r w:rsidR="00BD6A13">
          <w:delText xml:space="preserve">=       </w:delText>
        </w:r>
      </w:del>
      <w:ins w:id="95" w:author="Chengqing Li" w:date="2025-06-04T19:13:00Z" w16du:dateUtc="2025-06-04T11:13:00Z">
        <w:r>
          <w:t xml:space="preserve">       =</w:t>
        </w:r>
      </w:ins>
      <w:r>
        <w:t xml:space="preserve"> {Industrial Internet of things: Challenges, opportunities, and directions},</w:t>
      </w:r>
    </w:p>
    <w:p w14:paraId="24160478" w14:textId="51B1939F" w:rsidR="00EC04E4" w:rsidRDefault="00EC04E4" w:rsidP="00EC04E4">
      <w:r>
        <w:t xml:space="preserve">  journal </w:t>
      </w:r>
      <w:del w:id="96" w:author="Chengqing Li" w:date="2025-06-04T19:13:00Z" w16du:dateUtc="2025-06-04T11:13:00Z">
        <w:r w:rsidR="00BD6A13">
          <w:delText xml:space="preserve">=     </w:delText>
        </w:r>
      </w:del>
      <w:ins w:id="97" w:author="Chengqing Li" w:date="2025-06-04T19:13:00Z" w16du:dateUtc="2025-06-04T11:13:00Z">
        <w:r>
          <w:t xml:space="preserve">     =</w:t>
        </w:r>
      </w:ins>
      <w:r>
        <w:t xml:space="preserve"> {IEEE Transactions on Industrial Informatics},</w:t>
      </w:r>
    </w:p>
    <w:p w14:paraId="7BB646F5" w14:textId="24791128" w:rsidR="00EC04E4" w:rsidRDefault="00EC04E4" w:rsidP="00EC04E4">
      <w:r>
        <w:t xml:space="preserve">  year </w:t>
      </w:r>
      <w:del w:id="98" w:author="Chengqing Li" w:date="2025-06-04T19:13:00Z" w16du:dateUtc="2025-06-04T11:13:00Z">
        <w:r w:rsidR="00BD6A13">
          <w:delText xml:space="preserve">=        </w:delText>
        </w:r>
      </w:del>
      <w:ins w:id="99" w:author="Chengqing Li" w:date="2025-06-04T19:13:00Z" w16du:dateUtc="2025-06-04T11:13:00Z">
        <w:r>
          <w:t xml:space="preserve">        =</w:t>
        </w:r>
      </w:ins>
      <w:r>
        <w:t xml:space="preserve"> {2018},</w:t>
      </w:r>
    </w:p>
    <w:p w14:paraId="1ACD1D44" w14:textId="5393EF91" w:rsidR="00EC04E4" w:rsidRDefault="00EC04E4" w:rsidP="00EC04E4">
      <w:r>
        <w:t xml:space="preserve">  volume </w:t>
      </w:r>
      <w:del w:id="100" w:author="Chengqing Li" w:date="2025-06-04T19:13:00Z" w16du:dateUtc="2025-06-04T11:13:00Z">
        <w:r w:rsidR="00BD6A13">
          <w:delText xml:space="preserve">=      </w:delText>
        </w:r>
      </w:del>
      <w:ins w:id="101" w:author="Chengqing Li" w:date="2025-06-04T19:13:00Z" w16du:dateUtc="2025-06-04T11:13:00Z">
        <w:r>
          <w:t xml:space="preserve">      =</w:t>
        </w:r>
      </w:ins>
      <w:r>
        <w:t xml:space="preserve"> {14},</w:t>
      </w:r>
    </w:p>
    <w:p w14:paraId="49E881B5" w14:textId="6D5A64D1" w:rsidR="00EC04E4" w:rsidRDefault="00EC04E4" w:rsidP="00EC04E4">
      <w:r>
        <w:t xml:space="preserve">  number </w:t>
      </w:r>
      <w:del w:id="102" w:author="Chengqing Li" w:date="2025-06-04T19:13:00Z" w16du:dateUtc="2025-06-04T11:13:00Z">
        <w:r w:rsidR="00BD6A13">
          <w:delText xml:space="preserve">=      </w:delText>
        </w:r>
      </w:del>
      <w:ins w:id="103" w:author="Chengqing Li" w:date="2025-06-04T19:13:00Z" w16du:dateUtc="2025-06-04T11:13:00Z">
        <w:r>
          <w:t xml:space="preserve">      =</w:t>
        </w:r>
      </w:ins>
      <w:r>
        <w:t xml:space="preserve"> {11},</w:t>
      </w:r>
    </w:p>
    <w:p w14:paraId="77C4EBF2" w14:textId="3FDA8948" w:rsidR="00EC04E4" w:rsidRDefault="00EC04E4" w:rsidP="00EC04E4">
      <w:r>
        <w:t xml:space="preserve">  pages </w:t>
      </w:r>
      <w:del w:id="104" w:author="Chengqing Li" w:date="2025-06-04T19:13:00Z" w16du:dateUtc="2025-06-04T11:13:00Z">
        <w:r w:rsidR="00BD6A13">
          <w:delText xml:space="preserve">=       </w:delText>
        </w:r>
      </w:del>
      <w:ins w:id="105" w:author="Chengqing Li" w:date="2025-06-04T19:13:00Z" w16du:dateUtc="2025-06-04T11:13:00Z">
        <w:r>
          <w:t xml:space="preserve">       =</w:t>
        </w:r>
      </w:ins>
      <w:r>
        <w:t xml:space="preserve"> {4724--4734},</w:t>
      </w:r>
    </w:p>
    <w:p w14:paraId="589C9208" w14:textId="24E6D99F" w:rsidR="00EC04E4" w:rsidRDefault="00EC04E4" w:rsidP="00EC04E4">
      <w:r>
        <w:t xml:space="preserve">  doi </w:t>
      </w:r>
      <w:del w:id="106" w:author="Chengqing Li" w:date="2025-06-04T19:13:00Z" w16du:dateUtc="2025-06-04T11:13:00Z">
        <w:r w:rsidR="00BD6A13">
          <w:delText xml:space="preserve">=         </w:delText>
        </w:r>
      </w:del>
      <w:ins w:id="107" w:author="Chengqing Li" w:date="2025-06-04T19:13:00Z" w16du:dateUtc="2025-06-04T11:13:00Z">
        <w:r>
          <w:t xml:space="preserve">         =</w:t>
        </w:r>
      </w:ins>
      <w:r>
        <w:t xml:space="preserve"> {10.1109/TII.2018.2852491</w:t>
      </w:r>
      <w:del w:id="108" w:author="Chengqing Li" w:date="2025-06-04T19:13:00Z" w16du:dateUtc="2025-06-04T11:13:00Z">
        <w:r w:rsidR="00BD6A13">
          <w:delText>},</w:delText>
        </w:r>
      </w:del>
      <w:ins w:id="109" w:author="Chengqing Li" w:date="2025-06-04T19:13:00Z" w16du:dateUtc="2025-06-04T11:13:00Z">
        <w:r>
          <w:t>}</w:t>
        </w:r>
      </w:ins>
    </w:p>
    <w:p w14:paraId="099B2523" w14:textId="77777777" w:rsidR="00EC04E4" w:rsidRDefault="00EC04E4" w:rsidP="00EC04E4">
      <w:r>
        <w:t>}</w:t>
      </w:r>
    </w:p>
    <w:p w14:paraId="1FEC563B" w14:textId="77777777" w:rsidR="00EC04E4" w:rsidRDefault="00EC04E4" w:rsidP="00EC04E4"/>
    <w:p w14:paraId="48B4D6D9" w14:textId="473777F6" w:rsidR="00EC04E4" w:rsidRDefault="00EC04E4" w:rsidP="00EC04E4">
      <w:r>
        <w:t>@article{Serror:2020:</w:t>
      </w:r>
      <w:del w:id="110" w:author="Chengqing Li" w:date="2025-06-04T19:13:00Z" w16du:dateUtc="2025-06-04T11:13:00Z">
        <w:r w:rsidR="00BD6A13">
          <w:delText>Caois</w:delText>
        </w:r>
      </w:del>
      <w:ins w:id="111" w:author="Chengqing Li" w:date="2025-06-04T19:13:00Z" w16du:dateUtc="2025-06-04T11:13:00Z">
        <w:r>
          <w:t>CAOIS</w:t>
        </w:r>
      </w:ins>
      <w:r>
        <w:t>,</w:t>
      </w:r>
    </w:p>
    <w:p w14:paraId="5CA30C43" w14:textId="3601F1FB" w:rsidR="00EC04E4" w:rsidRDefault="00EC04E4" w:rsidP="00EC04E4">
      <w:r>
        <w:t xml:space="preserve">  author </w:t>
      </w:r>
      <w:del w:id="112" w:author="Chengqing Li" w:date="2025-06-04T19:13:00Z" w16du:dateUtc="2025-06-04T11:13:00Z">
        <w:r w:rsidR="00BD6A13">
          <w:delText xml:space="preserve">=      </w:delText>
        </w:r>
      </w:del>
      <w:ins w:id="113" w:author="Chengqing Li" w:date="2025-06-04T19:13:00Z" w16du:dateUtc="2025-06-04T11:13:00Z">
        <w:r>
          <w:t xml:space="preserve">      =</w:t>
        </w:r>
      </w:ins>
      <w:r>
        <w:t xml:space="preserve"> {Serror, Martin and Hack, Sacha and Henze, Martin and Schuba, Marko and Wehrle, Klaus},</w:t>
      </w:r>
    </w:p>
    <w:p w14:paraId="761A407A" w14:textId="03AD0D51" w:rsidR="00EC04E4" w:rsidRDefault="00EC04E4" w:rsidP="00EC04E4">
      <w:r>
        <w:t xml:space="preserve">  title </w:t>
      </w:r>
      <w:del w:id="114" w:author="Chengqing Li" w:date="2025-06-04T19:13:00Z" w16du:dateUtc="2025-06-04T11:13:00Z">
        <w:r w:rsidR="00BD6A13">
          <w:delText xml:space="preserve">=       </w:delText>
        </w:r>
      </w:del>
      <w:ins w:id="115" w:author="Chengqing Li" w:date="2025-06-04T19:13:00Z" w16du:dateUtc="2025-06-04T11:13:00Z">
        <w:r>
          <w:t xml:space="preserve">       =</w:t>
        </w:r>
      </w:ins>
      <w:r>
        <w:t xml:space="preserve"> {Challenges and opportunities in securing the industrial internet of things},</w:t>
      </w:r>
    </w:p>
    <w:p w14:paraId="682875DD" w14:textId="20E49BD1" w:rsidR="00EC04E4" w:rsidRDefault="00EC04E4" w:rsidP="00EC04E4">
      <w:r>
        <w:t xml:space="preserve">  journal </w:t>
      </w:r>
      <w:del w:id="116" w:author="Chengqing Li" w:date="2025-06-04T19:13:00Z" w16du:dateUtc="2025-06-04T11:13:00Z">
        <w:r w:rsidR="00BD6A13">
          <w:delText xml:space="preserve">=     </w:delText>
        </w:r>
      </w:del>
      <w:ins w:id="117" w:author="Chengqing Li" w:date="2025-06-04T19:13:00Z" w16du:dateUtc="2025-06-04T11:13:00Z">
        <w:r>
          <w:t xml:space="preserve">     =</w:t>
        </w:r>
      </w:ins>
      <w:r>
        <w:t xml:space="preserve"> {IEEE Transactions on Industrial Informatics},</w:t>
      </w:r>
    </w:p>
    <w:p w14:paraId="733E8EB3" w14:textId="7D3A6E06" w:rsidR="00EC04E4" w:rsidRDefault="00EC04E4" w:rsidP="00EC04E4">
      <w:r>
        <w:t xml:space="preserve">  year </w:t>
      </w:r>
      <w:del w:id="118" w:author="Chengqing Li" w:date="2025-06-04T19:13:00Z" w16du:dateUtc="2025-06-04T11:13:00Z">
        <w:r w:rsidR="00BD6A13">
          <w:delText xml:space="preserve">=        </w:delText>
        </w:r>
      </w:del>
      <w:ins w:id="119" w:author="Chengqing Li" w:date="2025-06-04T19:13:00Z" w16du:dateUtc="2025-06-04T11:13:00Z">
        <w:r>
          <w:t xml:space="preserve">        =</w:t>
        </w:r>
      </w:ins>
      <w:r>
        <w:t xml:space="preserve"> {2020},</w:t>
      </w:r>
    </w:p>
    <w:p w14:paraId="41F56D0D" w14:textId="459BD8DC" w:rsidR="00EC04E4" w:rsidRDefault="00EC04E4" w:rsidP="00EC04E4">
      <w:r>
        <w:t xml:space="preserve">  volume </w:t>
      </w:r>
      <w:del w:id="120" w:author="Chengqing Li" w:date="2025-06-04T19:13:00Z" w16du:dateUtc="2025-06-04T11:13:00Z">
        <w:r w:rsidR="00BD6A13">
          <w:delText xml:space="preserve">=      </w:delText>
        </w:r>
      </w:del>
      <w:ins w:id="121" w:author="Chengqing Li" w:date="2025-06-04T19:13:00Z" w16du:dateUtc="2025-06-04T11:13:00Z">
        <w:r>
          <w:t xml:space="preserve">      =</w:t>
        </w:r>
      </w:ins>
      <w:r>
        <w:t xml:space="preserve"> {17},</w:t>
      </w:r>
    </w:p>
    <w:p w14:paraId="7F6567A8" w14:textId="06DB535B" w:rsidR="00EC04E4" w:rsidRDefault="00EC04E4" w:rsidP="00EC04E4">
      <w:r>
        <w:t xml:space="preserve">  number </w:t>
      </w:r>
      <w:del w:id="122" w:author="Chengqing Li" w:date="2025-06-04T19:13:00Z" w16du:dateUtc="2025-06-04T11:13:00Z">
        <w:r w:rsidR="00BD6A13">
          <w:delText xml:space="preserve">=      </w:delText>
        </w:r>
      </w:del>
      <w:ins w:id="123" w:author="Chengqing Li" w:date="2025-06-04T19:13:00Z" w16du:dateUtc="2025-06-04T11:13:00Z">
        <w:r>
          <w:t xml:space="preserve">      =</w:t>
        </w:r>
      </w:ins>
      <w:r>
        <w:t xml:space="preserve"> {5},</w:t>
      </w:r>
    </w:p>
    <w:p w14:paraId="7046935C" w14:textId="27197EF6" w:rsidR="00EC04E4" w:rsidRDefault="00EC04E4" w:rsidP="00EC04E4">
      <w:r>
        <w:t xml:space="preserve">  pages </w:t>
      </w:r>
      <w:del w:id="124" w:author="Chengqing Li" w:date="2025-06-04T19:13:00Z" w16du:dateUtc="2025-06-04T11:13:00Z">
        <w:r w:rsidR="00BD6A13">
          <w:delText xml:space="preserve">=       </w:delText>
        </w:r>
      </w:del>
      <w:ins w:id="125" w:author="Chengqing Li" w:date="2025-06-04T19:13:00Z" w16du:dateUtc="2025-06-04T11:13:00Z">
        <w:r>
          <w:t xml:space="preserve">       =</w:t>
        </w:r>
      </w:ins>
      <w:r>
        <w:t xml:space="preserve"> {2985--2996},</w:t>
      </w:r>
    </w:p>
    <w:p w14:paraId="5E903006" w14:textId="5FF71E5C" w:rsidR="00EC04E4" w:rsidRDefault="00EC04E4" w:rsidP="00EC04E4">
      <w:r>
        <w:t xml:space="preserve">  doi </w:t>
      </w:r>
      <w:del w:id="126" w:author="Chengqing Li" w:date="2025-06-04T19:13:00Z" w16du:dateUtc="2025-06-04T11:13:00Z">
        <w:r w:rsidR="00BD6A13">
          <w:delText xml:space="preserve">=         </w:delText>
        </w:r>
      </w:del>
      <w:ins w:id="127" w:author="Chengqing Li" w:date="2025-06-04T19:13:00Z" w16du:dateUtc="2025-06-04T11:13:00Z">
        <w:r>
          <w:t xml:space="preserve">         =</w:t>
        </w:r>
      </w:ins>
      <w:r>
        <w:t xml:space="preserve"> {10.1109/TII.2020.3023507</w:t>
      </w:r>
      <w:del w:id="128" w:author="Chengqing Li" w:date="2025-06-04T19:13:00Z" w16du:dateUtc="2025-06-04T11:13:00Z">
        <w:r w:rsidR="00BD6A13">
          <w:delText>},</w:delText>
        </w:r>
      </w:del>
      <w:ins w:id="129" w:author="Chengqing Li" w:date="2025-06-04T19:13:00Z" w16du:dateUtc="2025-06-04T11:13:00Z">
        <w:r>
          <w:t>}</w:t>
        </w:r>
      </w:ins>
    </w:p>
    <w:p w14:paraId="5C8F3CE8" w14:textId="77777777" w:rsidR="00EC04E4" w:rsidRDefault="00EC04E4" w:rsidP="00EC04E4">
      <w:r>
        <w:t>}</w:t>
      </w:r>
    </w:p>
    <w:p w14:paraId="7E206B3E" w14:textId="77777777" w:rsidR="00EC04E4" w:rsidRDefault="00EC04E4" w:rsidP="00EC04E4"/>
    <w:p w14:paraId="3CBF16FF" w14:textId="2654AB21" w:rsidR="00EC04E4" w:rsidRDefault="00EC04E4" w:rsidP="00EC04E4">
      <w:r>
        <w:t>@article{Erhan:2021:</w:t>
      </w:r>
      <w:del w:id="130" w:author="Chengqing Li" w:date="2025-06-04T19:13:00Z" w16du:dateUtc="2025-06-04T11:13:00Z">
        <w:r w:rsidR="00BD6A13">
          <w:delText>Sadis</w:delText>
        </w:r>
      </w:del>
      <w:ins w:id="131" w:author="Chengqing Li" w:date="2025-06-04T19:13:00Z" w16du:dateUtc="2025-06-04T11:13:00Z">
        <w:r>
          <w:t>SADIS</w:t>
        </w:r>
      </w:ins>
      <w:r>
        <w:t>,</w:t>
      </w:r>
    </w:p>
    <w:p w14:paraId="09E1F6A7" w14:textId="1935E68F" w:rsidR="00EC04E4" w:rsidRDefault="00EC04E4" w:rsidP="00EC04E4">
      <w:r>
        <w:t xml:space="preserve">  author </w:t>
      </w:r>
      <w:del w:id="132" w:author="Chengqing Li" w:date="2025-06-04T19:13:00Z" w16du:dateUtc="2025-06-04T11:13:00Z">
        <w:r w:rsidR="00BD6A13">
          <w:delText xml:space="preserve">=      </w:delText>
        </w:r>
      </w:del>
      <w:ins w:id="133" w:author="Chengqing Li" w:date="2025-06-04T19:13:00Z" w16du:dateUtc="2025-06-04T11:13:00Z">
        <w:r>
          <w:t xml:space="preserve">      =</w:t>
        </w:r>
      </w:ins>
      <w:r>
        <w:t xml:space="preserve"> {Erhan, Laura and Ndubuaku, M and Di Mauro, Mario and Song, Wei and Chen, Min and Fortino, Giancarlo and Bagdasar, Ovidiu and Liotta, Antonio},</w:t>
      </w:r>
    </w:p>
    <w:p w14:paraId="3CC0191E" w14:textId="43DAC00F" w:rsidR="00EC04E4" w:rsidRDefault="00EC04E4" w:rsidP="00EC04E4">
      <w:r>
        <w:t xml:space="preserve">  title </w:t>
      </w:r>
      <w:del w:id="134" w:author="Chengqing Li" w:date="2025-06-04T19:13:00Z" w16du:dateUtc="2025-06-04T11:13:00Z">
        <w:r w:rsidR="00BD6A13">
          <w:delText xml:space="preserve">=       </w:delText>
        </w:r>
      </w:del>
      <w:ins w:id="135" w:author="Chengqing Li" w:date="2025-06-04T19:13:00Z" w16du:dateUtc="2025-06-04T11:13:00Z">
        <w:r>
          <w:t xml:space="preserve">       =</w:t>
        </w:r>
      </w:ins>
      <w:r>
        <w:t xml:space="preserve"> {Smart anomaly detection in sensor systems: A multi-perspective review},</w:t>
      </w:r>
    </w:p>
    <w:p w14:paraId="3090736F" w14:textId="3A06DD8F" w:rsidR="00EC04E4" w:rsidRDefault="00EC04E4" w:rsidP="00EC04E4">
      <w:r>
        <w:t xml:space="preserve">  journal </w:t>
      </w:r>
      <w:del w:id="136" w:author="Chengqing Li" w:date="2025-06-04T19:13:00Z" w16du:dateUtc="2025-06-04T11:13:00Z">
        <w:r w:rsidR="00BD6A13">
          <w:delText xml:space="preserve">=     </w:delText>
        </w:r>
      </w:del>
      <w:ins w:id="137" w:author="Chengqing Li" w:date="2025-06-04T19:13:00Z" w16du:dateUtc="2025-06-04T11:13:00Z">
        <w:r>
          <w:t xml:space="preserve">     =</w:t>
        </w:r>
      </w:ins>
      <w:r>
        <w:t xml:space="preserve"> {Information Fusion},</w:t>
      </w:r>
    </w:p>
    <w:p w14:paraId="30A93381" w14:textId="346E962F" w:rsidR="00EC04E4" w:rsidRDefault="00EC04E4" w:rsidP="00EC04E4">
      <w:r>
        <w:t xml:space="preserve">  year </w:t>
      </w:r>
      <w:del w:id="138" w:author="Chengqing Li" w:date="2025-06-04T19:13:00Z" w16du:dateUtc="2025-06-04T11:13:00Z">
        <w:r w:rsidR="00BD6A13">
          <w:delText xml:space="preserve">=        </w:delText>
        </w:r>
      </w:del>
      <w:ins w:id="139" w:author="Chengqing Li" w:date="2025-06-04T19:13:00Z" w16du:dateUtc="2025-06-04T11:13:00Z">
        <w:r>
          <w:t xml:space="preserve">        =</w:t>
        </w:r>
      </w:ins>
      <w:r>
        <w:t xml:space="preserve"> {2021},</w:t>
      </w:r>
    </w:p>
    <w:p w14:paraId="6629AEF5" w14:textId="11845DBF" w:rsidR="00EC04E4" w:rsidRDefault="00EC04E4" w:rsidP="00EC04E4">
      <w:r>
        <w:t xml:space="preserve">  volume </w:t>
      </w:r>
      <w:del w:id="140" w:author="Chengqing Li" w:date="2025-06-04T19:13:00Z" w16du:dateUtc="2025-06-04T11:13:00Z">
        <w:r w:rsidR="00BD6A13">
          <w:delText xml:space="preserve">=      </w:delText>
        </w:r>
      </w:del>
      <w:ins w:id="141" w:author="Chengqing Li" w:date="2025-06-04T19:13:00Z" w16du:dateUtc="2025-06-04T11:13:00Z">
        <w:r>
          <w:t xml:space="preserve">      =</w:t>
        </w:r>
      </w:ins>
      <w:r>
        <w:t xml:space="preserve"> {67},</w:t>
      </w:r>
    </w:p>
    <w:p w14:paraId="6829D7B3" w14:textId="1E0D259B" w:rsidR="00EC04E4" w:rsidRDefault="00EC04E4" w:rsidP="00EC04E4">
      <w:r>
        <w:t xml:space="preserve">  pages </w:t>
      </w:r>
      <w:del w:id="142" w:author="Chengqing Li" w:date="2025-06-04T19:13:00Z" w16du:dateUtc="2025-06-04T11:13:00Z">
        <w:r w:rsidR="00BD6A13">
          <w:delText xml:space="preserve">=       </w:delText>
        </w:r>
      </w:del>
      <w:ins w:id="143" w:author="Chengqing Li" w:date="2025-06-04T19:13:00Z" w16du:dateUtc="2025-06-04T11:13:00Z">
        <w:r>
          <w:t xml:space="preserve">       =</w:t>
        </w:r>
      </w:ins>
      <w:r>
        <w:t xml:space="preserve"> {64--79},</w:t>
      </w:r>
    </w:p>
    <w:p w14:paraId="2844E10B" w14:textId="36565C2E" w:rsidR="00EC04E4" w:rsidRDefault="00EC04E4" w:rsidP="00EC04E4">
      <w:r>
        <w:t xml:space="preserve">  doi </w:t>
      </w:r>
      <w:del w:id="144" w:author="Chengqing Li" w:date="2025-06-04T19:13:00Z" w16du:dateUtc="2025-06-04T11:13:00Z">
        <w:r w:rsidR="00BD6A13">
          <w:delText xml:space="preserve">=         </w:delText>
        </w:r>
      </w:del>
      <w:ins w:id="145" w:author="Chengqing Li" w:date="2025-06-04T19:13:00Z" w16du:dateUtc="2025-06-04T11:13:00Z">
        <w:r>
          <w:t xml:space="preserve">         =</w:t>
        </w:r>
      </w:ins>
      <w:r>
        <w:t xml:space="preserve"> {10.1016/j.inffus.2020.10.001</w:t>
      </w:r>
      <w:del w:id="146" w:author="Chengqing Li" w:date="2025-06-04T19:13:00Z" w16du:dateUtc="2025-06-04T11:13:00Z">
        <w:r w:rsidR="00BD6A13">
          <w:delText>},</w:delText>
        </w:r>
      </w:del>
      <w:ins w:id="147" w:author="Chengqing Li" w:date="2025-06-04T19:13:00Z" w16du:dateUtc="2025-06-04T11:13:00Z">
        <w:r>
          <w:t>}</w:t>
        </w:r>
      </w:ins>
    </w:p>
    <w:p w14:paraId="757A35DD" w14:textId="77777777" w:rsidR="00EC04E4" w:rsidRDefault="00EC04E4" w:rsidP="00EC04E4">
      <w:r>
        <w:t>}</w:t>
      </w:r>
    </w:p>
    <w:p w14:paraId="6C715B70" w14:textId="77777777" w:rsidR="00EC04E4" w:rsidRDefault="00EC04E4" w:rsidP="00EC04E4"/>
    <w:p w14:paraId="53CDD724" w14:textId="2A1B295A" w:rsidR="00EC04E4" w:rsidRDefault="00EC04E4" w:rsidP="00EC04E4">
      <w:r>
        <w:t>@article{De:2022:</w:t>
      </w:r>
      <w:del w:id="148" w:author="Chengqing Li" w:date="2025-06-04T19:13:00Z" w16du:dateUtc="2025-06-04T11:13:00Z">
        <w:r w:rsidR="00BD6A13">
          <w:delText>Dgmit</w:delText>
        </w:r>
      </w:del>
      <w:ins w:id="149" w:author="Chengqing Li" w:date="2025-06-04T19:13:00Z" w16du:dateUtc="2025-06-04T11:13:00Z">
        <w:r>
          <w:t>DGMIT</w:t>
        </w:r>
      </w:ins>
      <w:r>
        <w:t>,</w:t>
      </w:r>
    </w:p>
    <w:p w14:paraId="1AC358DF" w14:textId="6F0E36F6" w:rsidR="00EC04E4" w:rsidRDefault="00EC04E4" w:rsidP="00EC04E4">
      <w:r>
        <w:t xml:space="preserve">  author </w:t>
      </w:r>
      <w:del w:id="150" w:author="Chengqing Li" w:date="2025-06-04T19:13:00Z" w16du:dateUtc="2025-06-04T11:13:00Z">
        <w:r w:rsidR="00BD6A13">
          <w:delText xml:space="preserve">=      </w:delText>
        </w:r>
      </w:del>
      <w:ins w:id="151" w:author="Chengqing Li" w:date="2025-06-04T19:13:00Z" w16du:dateUtc="2025-06-04T11:13:00Z">
        <w:r>
          <w:t xml:space="preserve">      =</w:t>
        </w:r>
      </w:ins>
      <w:r>
        <w:t xml:space="preserve"> {De, Suparna and Bermudez-Edo, Maria and Xu, Honghui and Cai, Zhipeng},</w:t>
      </w:r>
    </w:p>
    <w:p w14:paraId="53351FDA" w14:textId="0F5F7055" w:rsidR="00EC04E4" w:rsidRDefault="00EC04E4" w:rsidP="00EC04E4">
      <w:r>
        <w:t xml:space="preserve">  title </w:t>
      </w:r>
      <w:del w:id="152" w:author="Chengqing Li" w:date="2025-06-04T19:13:00Z" w16du:dateUtc="2025-06-04T11:13:00Z">
        <w:r w:rsidR="00BD6A13">
          <w:delText xml:space="preserve">=       </w:delText>
        </w:r>
      </w:del>
      <w:ins w:id="153" w:author="Chengqing Li" w:date="2025-06-04T19:13:00Z" w16du:dateUtc="2025-06-04T11:13:00Z">
        <w:r>
          <w:t xml:space="preserve">       =</w:t>
        </w:r>
      </w:ins>
      <w:r>
        <w:t xml:space="preserve"> {Deep generative models in the industrial internet of things: A survey},</w:t>
      </w:r>
    </w:p>
    <w:p w14:paraId="3813DAEB" w14:textId="5B65352F" w:rsidR="00EC04E4" w:rsidRDefault="00EC04E4" w:rsidP="00EC04E4">
      <w:r>
        <w:t xml:space="preserve">  journal </w:t>
      </w:r>
      <w:del w:id="154" w:author="Chengqing Li" w:date="2025-06-04T19:13:00Z" w16du:dateUtc="2025-06-04T11:13:00Z">
        <w:r w:rsidR="00BD6A13">
          <w:delText xml:space="preserve">=     </w:delText>
        </w:r>
      </w:del>
      <w:ins w:id="155" w:author="Chengqing Li" w:date="2025-06-04T19:13:00Z" w16du:dateUtc="2025-06-04T11:13:00Z">
        <w:r>
          <w:t xml:space="preserve">     =</w:t>
        </w:r>
      </w:ins>
      <w:r>
        <w:t xml:space="preserve"> {IEEE Transactions on Industrial Informatics},</w:t>
      </w:r>
    </w:p>
    <w:p w14:paraId="6CC23259" w14:textId="54B630C7" w:rsidR="00EC04E4" w:rsidRDefault="00EC04E4" w:rsidP="00EC04E4">
      <w:r>
        <w:t xml:space="preserve">  year </w:t>
      </w:r>
      <w:del w:id="156" w:author="Chengqing Li" w:date="2025-06-04T19:13:00Z" w16du:dateUtc="2025-06-04T11:13:00Z">
        <w:r w:rsidR="00BD6A13">
          <w:delText xml:space="preserve">=        </w:delText>
        </w:r>
      </w:del>
      <w:ins w:id="157" w:author="Chengqing Li" w:date="2025-06-04T19:13:00Z" w16du:dateUtc="2025-06-04T11:13:00Z">
        <w:r>
          <w:t xml:space="preserve">        =</w:t>
        </w:r>
      </w:ins>
      <w:r>
        <w:t xml:space="preserve"> {2022},</w:t>
      </w:r>
    </w:p>
    <w:p w14:paraId="71127D62" w14:textId="6C7A20ED" w:rsidR="00EC04E4" w:rsidRDefault="00EC04E4" w:rsidP="00EC04E4">
      <w:r>
        <w:t xml:space="preserve">  volume </w:t>
      </w:r>
      <w:del w:id="158" w:author="Chengqing Li" w:date="2025-06-04T19:13:00Z" w16du:dateUtc="2025-06-04T11:13:00Z">
        <w:r w:rsidR="00BD6A13">
          <w:delText xml:space="preserve">=      </w:delText>
        </w:r>
      </w:del>
      <w:ins w:id="159" w:author="Chengqing Li" w:date="2025-06-04T19:13:00Z" w16du:dateUtc="2025-06-04T11:13:00Z">
        <w:r>
          <w:t xml:space="preserve">      =</w:t>
        </w:r>
      </w:ins>
      <w:r>
        <w:t xml:space="preserve"> {18},</w:t>
      </w:r>
    </w:p>
    <w:p w14:paraId="6D611EF2" w14:textId="244E0DC0" w:rsidR="00EC04E4" w:rsidRDefault="00EC04E4" w:rsidP="00EC04E4">
      <w:r>
        <w:t xml:space="preserve">  number </w:t>
      </w:r>
      <w:del w:id="160" w:author="Chengqing Li" w:date="2025-06-04T19:13:00Z" w16du:dateUtc="2025-06-04T11:13:00Z">
        <w:r w:rsidR="00BD6A13">
          <w:delText xml:space="preserve">=      </w:delText>
        </w:r>
      </w:del>
      <w:ins w:id="161" w:author="Chengqing Li" w:date="2025-06-04T19:13:00Z" w16du:dateUtc="2025-06-04T11:13:00Z">
        <w:r>
          <w:t xml:space="preserve">      =</w:t>
        </w:r>
      </w:ins>
      <w:r>
        <w:t xml:space="preserve"> {9},</w:t>
      </w:r>
    </w:p>
    <w:p w14:paraId="41ED1DFA" w14:textId="617236B8" w:rsidR="00EC04E4" w:rsidRDefault="00EC04E4" w:rsidP="00EC04E4">
      <w:r>
        <w:t xml:space="preserve">  pages </w:t>
      </w:r>
      <w:del w:id="162" w:author="Chengqing Li" w:date="2025-06-04T19:13:00Z" w16du:dateUtc="2025-06-04T11:13:00Z">
        <w:r w:rsidR="00BD6A13">
          <w:delText xml:space="preserve">=       </w:delText>
        </w:r>
      </w:del>
      <w:ins w:id="163" w:author="Chengqing Li" w:date="2025-06-04T19:13:00Z" w16du:dateUtc="2025-06-04T11:13:00Z">
        <w:r>
          <w:t xml:space="preserve">       =</w:t>
        </w:r>
      </w:ins>
      <w:r>
        <w:t xml:space="preserve"> {5728--5737},</w:t>
      </w:r>
    </w:p>
    <w:p w14:paraId="40A3E799" w14:textId="1B599FDB" w:rsidR="00EC04E4" w:rsidRDefault="00EC04E4" w:rsidP="00EC04E4">
      <w:r>
        <w:t xml:space="preserve">  doi </w:t>
      </w:r>
      <w:del w:id="164" w:author="Chengqing Li" w:date="2025-06-04T19:13:00Z" w16du:dateUtc="2025-06-04T11:13:00Z">
        <w:r w:rsidR="00BD6A13">
          <w:delText xml:space="preserve">=         </w:delText>
        </w:r>
      </w:del>
      <w:ins w:id="165" w:author="Chengqing Li" w:date="2025-06-04T19:13:00Z" w16du:dateUtc="2025-06-04T11:13:00Z">
        <w:r>
          <w:t xml:space="preserve">         =</w:t>
        </w:r>
      </w:ins>
      <w:r>
        <w:t xml:space="preserve"> {10.1109/TII.2022.3155656</w:t>
      </w:r>
      <w:del w:id="166" w:author="Chengqing Li" w:date="2025-06-04T19:13:00Z" w16du:dateUtc="2025-06-04T11:13:00Z">
        <w:r w:rsidR="00BD6A13">
          <w:delText>},</w:delText>
        </w:r>
      </w:del>
      <w:ins w:id="167" w:author="Chengqing Li" w:date="2025-06-04T19:13:00Z" w16du:dateUtc="2025-06-04T11:13:00Z">
        <w:r>
          <w:t>}</w:t>
        </w:r>
      </w:ins>
    </w:p>
    <w:p w14:paraId="6AF8A202" w14:textId="77777777" w:rsidR="00EC04E4" w:rsidRDefault="00EC04E4" w:rsidP="00EC04E4">
      <w:r>
        <w:t>}</w:t>
      </w:r>
    </w:p>
    <w:p w14:paraId="585652F9" w14:textId="77777777" w:rsidR="00BD6A13" w:rsidRDefault="00BD6A13" w:rsidP="00BD6A13">
      <w:pPr>
        <w:rPr>
          <w:del w:id="168" w:author="Chengqing Li" w:date="2025-06-04T19:13:00Z" w16du:dateUtc="2025-06-04T11:13:00Z"/>
        </w:rPr>
      </w:pPr>
    </w:p>
    <w:p w14:paraId="5F6C273A" w14:textId="77777777" w:rsidR="00EC04E4" w:rsidRDefault="00EC04E4" w:rsidP="00EC04E4"/>
    <w:p w14:paraId="5329C9B1" w14:textId="02BA0010" w:rsidR="00EC04E4" w:rsidRDefault="00EC04E4" w:rsidP="00EC04E4">
      <w:r>
        <w:t>@article{Dong:2023:</w:t>
      </w:r>
      <w:del w:id="169" w:author="Chengqing Li" w:date="2025-06-04T19:13:00Z" w16du:dateUtc="2025-06-04T11:13:00Z">
        <w:r w:rsidR="00BD6A13">
          <w:delText>Fairness</w:delText>
        </w:r>
      </w:del>
      <w:ins w:id="170" w:author="Chengqing Li" w:date="2025-06-04T19:13:00Z" w16du:dateUtc="2025-06-04T11:13:00Z">
        <w:r>
          <w:t>FIGMA</w:t>
        </w:r>
      </w:ins>
      <w:r>
        <w:t>,</w:t>
      </w:r>
    </w:p>
    <w:p w14:paraId="052B5B2E" w14:textId="34A124FA" w:rsidR="00EC04E4" w:rsidRDefault="00EC04E4" w:rsidP="00EC04E4">
      <w:r>
        <w:t xml:space="preserve">  author </w:t>
      </w:r>
      <w:del w:id="171" w:author="Chengqing Li" w:date="2025-06-04T19:13:00Z" w16du:dateUtc="2025-06-04T11:13:00Z">
        <w:r w:rsidR="00BD6A13">
          <w:delText xml:space="preserve">=      </w:delText>
        </w:r>
      </w:del>
      <w:ins w:id="172" w:author="Chengqing Li" w:date="2025-06-04T19:13:00Z" w16du:dateUtc="2025-06-04T11:13:00Z">
        <w:r>
          <w:t xml:space="preserve">      =</w:t>
        </w:r>
      </w:ins>
      <w:r>
        <w:t xml:space="preserve"> {Dong, Yushun and Ma, Jing and Wang, Song and Chen, Chen and Li, Jundong},</w:t>
      </w:r>
    </w:p>
    <w:p w14:paraId="6B5598F3" w14:textId="25146962" w:rsidR="00EC04E4" w:rsidRDefault="00EC04E4" w:rsidP="00EC04E4">
      <w:r>
        <w:t xml:space="preserve">  title </w:t>
      </w:r>
      <w:del w:id="173" w:author="Chengqing Li" w:date="2025-06-04T19:13:00Z" w16du:dateUtc="2025-06-04T11:13:00Z">
        <w:r w:rsidR="00BD6A13">
          <w:delText xml:space="preserve">=       </w:delText>
        </w:r>
      </w:del>
      <w:ins w:id="174" w:author="Chengqing Li" w:date="2025-06-04T19:13:00Z" w16du:dateUtc="2025-06-04T11:13:00Z">
        <w:r>
          <w:t xml:space="preserve">       =</w:t>
        </w:r>
      </w:ins>
      <w:r>
        <w:t xml:space="preserve"> {Fairness in graph mining: A survey},</w:t>
      </w:r>
    </w:p>
    <w:p w14:paraId="4DD986AE" w14:textId="1B1BA7ED" w:rsidR="00EC04E4" w:rsidRDefault="00EC04E4" w:rsidP="00EC04E4">
      <w:r>
        <w:t xml:space="preserve">  journal </w:t>
      </w:r>
      <w:del w:id="175" w:author="Chengqing Li" w:date="2025-06-04T19:13:00Z" w16du:dateUtc="2025-06-04T11:13:00Z">
        <w:r w:rsidR="00BD6A13">
          <w:delText xml:space="preserve">=     </w:delText>
        </w:r>
      </w:del>
      <w:ins w:id="176" w:author="Chengqing Li" w:date="2025-06-04T19:13:00Z" w16du:dateUtc="2025-06-04T11:13:00Z">
        <w:r>
          <w:t xml:space="preserve">     =</w:t>
        </w:r>
      </w:ins>
      <w:r>
        <w:t xml:space="preserve"> {IEEE Transactions on Knowledge and Data Engineering},</w:t>
      </w:r>
    </w:p>
    <w:p w14:paraId="2D10AA56" w14:textId="0F05E1FA" w:rsidR="00EC04E4" w:rsidRDefault="00EC04E4" w:rsidP="00EC04E4">
      <w:r>
        <w:t xml:space="preserve">  year </w:t>
      </w:r>
      <w:del w:id="177" w:author="Chengqing Li" w:date="2025-06-04T19:13:00Z" w16du:dateUtc="2025-06-04T11:13:00Z">
        <w:r w:rsidR="00BD6A13">
          <w:delText xml:space="preserve">=        </w:delText>
        </w:r>
      </w:del>
      <w:ins w:id="178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73637902" w14:textId="6FBAF41B" w:rsidR="00EC04E4" w:rsidRDefault="00EC04E4" w:rsidP="00EC04E4">
      <w:r>
        <w:t xml:space="preserve">  volume </w:t>
      </w:r>
      <w:del w:id="179" w:author="Chengqing Li" w:date="2025-06-04T19:13:00Z" w16du:dateUtc="2025-06-04T11:13:00Z">
        <w:r w:rsidR="00BD6A13">
          <w:delText xml:space="preserve">=      </w:delText>
        </w:r>
      </w:del>
      <w:ins w:id="180" w:author="Chengqing Li" w:date="2025-06-04T19:13:00Z" w16du:dateUtc="2025-06-04T11:13:00Z">
        <w:r>
          <w:t xml:space="preserve">      =</w:t>
        </w:r>
      </w:ins>
      <w:r>
        <w:t xml:space="preserve"> {35},</w:t>
      </w:r>
    </w:p>
    <w:p w14:paraId="4A2644C7" w14:textId="7233AA2A" w:rsidR="00EC04E4" w:rsidRDefault="00EC04E4" w:rsidP="00EC04E4">
      <w:r>
        <w:t xml:space="preserve">  number </w:t>
      </w:r>
      <w:del w:id="181" w:author="Chengqing Li" w:date="2025-06-04T19:13:00Z" w16du:dateUtc="2025-06-04T11:13:00Z">
        <w:r w:rsidR="00BD6A13">
          <w:delText xml:space="preserve">=      </w:delText>
        </w:r>
      </w:del>
      <w:ins w:id="182" w:author="Chengqing Li" w:date="2025-06-04T19:13:00Z" w16du:dateUtc="2025-06-04T11:13:00Z">
        <w:r>
          <w:t xml:space="preserve">      =</w:t>
        </w:r>
      </w:ins>
      <w:r>
        <w:t xml:space="preserve"> {10},</w:t>
      </w:r>
    </w:p>
    <w:p w14:paraId="3929544B" w14:textId="712792B3" w:rsidR="00EC04E4" w:rsidRDefault="00EC04E4" w:rsidP="00EC04E4">
      <w:r>
        <w:t xml:space="preserve">  pages </w:t>
      </w:r>
      <w:del w:id="183" w:author="Chengqing Li" w:date="2025-06-04T19:13:00Z" w16du:dateUtc="2025-06-04T11:13:00Z">
        <w:r w:rsidR="00BD6A13">
          <w:delText xml:space="preserve">=       </w:delText>
        </w:r>
      </w:del>
      <w:ins w:id="184" w:author="Chengqing Li" w:date="2025-06-04T19:13:00Z" w16du:dateUtc="2025-06-04T11:13:00Z">
        <w:r>
          <w:t xml:space="preserve">       =</w:t>
        </w:r>
      </w:ins>
      <w:r>
        <w:t xml:space="preserve"> {10583--10602</w:t>
      </w:r>
      <w:del w:id="185" w:author="Chengqing Li" w:date="2025-06-04T19:13:00Z" w16du:dateUtc="2025-06-04T11:13:00Z">
        <w:r w:rsidR="00BD6A13">
          <w:delText>},</w:delText>
        </w:r>
      </w:del>
      <w:ins w:id="186" w:author="Chengqing Li" w:date="2025-06-04T19:13:00Z" w16du:dateUtc="2025-06-04T11:13:00Z">
        <w:r>
          <w:t>}</w:t>
        </w:r>
      </w:ins>
    </w:p>
    <w:p w14:paraId="01939E76" w14:textId="77777777" w:rsidR="00EC04E4" w:rsidRDefault="00EC04E4" w:rsidP="00EC04E4">
      <w:r>
        <w:t>}</w:t>
      </w:r>
    </w:p>
    <w:p w14:paraId="1732C6D9" w14:textId="77777777" w:rsidR="00EC04E4" w:rsidRDefault="00EC04E4" w:rsidP="00EC04E4"/>
    <w:p w14:paraId="12032C3B" w14:textId="1633DD9B" w:rsidR="00EC04E4" w:rsidRDefault="00EC04E4" w:rsidP="00EC04E4">
      <w:r>
        <w:t>@article{Zhang:2024:</w:t>
      </w:r>
      <w:del w:id="187" w:author="Chengqing Li" w:date="2025-06-04T19:13:00Z" w16du:dateUtc="2025-06-04T11:13:00Z">
        <w:r w:rsidR="00BD6A13">
          <w:delText>Rethinking</w:delText>
        </w:r>
      </w:del>
      <w:ins w:id="188" w:author="Chengqing Li" w:date="2025-06-04T19:13:00Z" w16du:dateUtc="2025-06-04T11:13:00Z">
        <w:r>
          <w:t>RRMTS</w:t>
        </w:r>
      </w:ins>
      <w:r>
        <w:t>,</w:t>
      </w:r>
    </w:p>
    <w:p w14:paraId="1EC497A8" w14:textId="5EC95175" w:rsidR="00EC04E4" w:rsidRDefault="00EC04E4" w:rsidP="00EC04E4">
      <w:r>
        <w:t xml:space="preserve">  author </w:t>
      </w:r>
      <w:del w:id="189" w:author="Chengqing Li" w:date="2025-06-04T19:13:00Z" w16du:dateUtc="2025-06-04T11:13:00Z">
        <w:r w:rsidR="00BD6A13">
          <w:delText xml:space="preserve">=      </w:delText>
        </w:r>
      </w:del>
      <w:ins w:id="190" w:author="Chengqing Li" w:date="2025-06-04T19:13:00Z" w16du:dateUtc="2025-06-04T11:13:00Z">
        <w:r>
          <w:t xml:space="preserve">      =</w:t>
        </w:r>
      </w:ins>
      <w:r>
        <w:t xml:space="preserve"> {Zhang, Xiao and Xu, Shuqing and Chen, Huashan and Chen, Zekai and Zhuang, Fuzhen and Xiong, Hui and Yu, Dongxiao},</w:t>
      </w:r>
    </w:p>
    <w:p w14:paraId="76FADD69" w14:textId="6C46E0A6" w:rsidR="00EC04E4" w:rsidRDefault="00EC04E4" w:rsidP="00EC04E4">
      <w:r>
        <w:t xml:space="preserve">  title </w:t>
      </w:r>
      <w:del w:id="191" w:author="Chengqing Li" w:date="2025-06-04T19:13:00Z" w16du:dateUtc="2025-06-04T11:13:00Z">
        <w:r w:rsidR="00BD6A13">
          <w:delText xml:space="preserve">=       </w:delText>
        </w:r>
      </w:del>
      <w:ins w:id="192" w:author="Chengqing Li" w:date="2025-06-04T19:13:00Z" w16du:dateUtc="2025-06-04T11:13:00Z">
        <w:r>
          <w:t xml:space="preserve">       =</w:t>
        </w:r>
      </w:ins>
      <w:r>
        <w:t xml:space="preserve"> {Rethinking robust multivariate time series anomaly detection: A hierarchical spatio-temporal variational perspective},</w:t>
      </w:r>
    </w:p>
    <w:p w14:paraId="110CF162" w14:textId="762536C3" w:rsidR="00EC04E4" w:rsidRDefault="00EC04E4" w:rsidP="00EC04E4">
      <w:r>
        <w:t xml:space="preserve">  journal </w:t>
      </w:r>
      <w:del w:id="193" w:author="Chengqing Li" w:date="2025-06-04T19:13:00Z" w16du:dateUtc="2025-06-04T11:13:00Z">
        <w:r w:rsidR="00BD6A13">
          <w:delText xml:space="preserve">=     </w:delText>
        </w:r>
      </w:del>
      <w:ins w:id="194" w:author="Chengqing Li" w:date="2025-06-04T19:13:00Z" w16du:dateUtc="2025-06-04T11:13:00Z">
        <w:r>
          <w:t xml:space="preserve">     =</w:t>
        </w:r>
      </w:ins>
      <w:r>
        <w:t xml:space="preserve"> {IEEE Transactions on Knowledge and Data Engineering},</w:t>
      </w:r>
    </w:p>
    <w:p w14:paraId="3894EB95" w14:textId="0CB2DDCA" w:rsidR="00EC04E4" w:rsidRDefault="00EC04E4" w:rsidP="00EC04E4">
      <w:r>
        <w:t xml:space="preserve">  year </w:t>
      </w:r>
      <w:del w:id="195" w:author="Chengqing Li" w:date="2025-06-04T19:13:00Z" w16du:dateUtc="2025-06-04T11:13:00Z">
        <w:r w:rsidR="00BD6A13">
          <w:delText xml:space="preserve">=        </w:delText>
        </w:r>
      </w:del>
      <w:ins w:id="196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441E88B2" w14:textId="44F3471B" w:rsidR="00EC04E4" w:rsidRDefault="00EC04E4" w:rsidP="00EC04E4">
      <w:r>
        <w:t xml:space="preserve">  pages </w:t>
      </w:r>
      <w:del w:id="197" w:author="Chengqing Li" w:date="2025-06-04T19:13:00Z" w16du:dateUtc="2025-06-04T11:13:00Z">
        <w:r w:rsidR="00BD6A13">
          <w:delText xml:space="preserve">=       </w:delText>
        </w:r>
      </w:del>
      <w:ins w:id="198" w:author="Chengqing Li" w:date="2025-06-04T19:13:00Z" w16du:dateUtc="2025-06-04T11:13:00Z">
        <w:r>
          <w:t xml:space="preserve">       =</w:t>
        </w:r>
      </w:ins>
      <w:r>
        <w:t xml:space="preserve"> {1-14},</w:t>
      </w:r>
    </w:p>
    <w:p w14:paraId="626EFF23" w14:textId="26D7A2F5" w:rsidR="00EC04E4" w:rsidRDefault="00EC04E4" w:rsidP="00EC04E4">
      <w:r>
        <w:t xml:space="preserve">  doi </w:t>
      </w:r>
      <w:del w:id="199" w:author="Chengqing Li" w:date="2025-06-04T19:13:00Z" w16du:dateUtc="2025-06-04T11:13:00Z">
        <w:r w:rsidR="00BD6A13">
          <w:delText xml:space="preserve">=         </w:delText>
        </w:r>
      </w:del>
      <w:ins w:id="200" w:author="Chengqing Li" w:date="2025-06-04T19:13:00Z" w16du:dateUtc="2025-06-04T11:13:00Z">
        <w:r>
          <w:t xml:space="preserve">         =</w:t>
        </w:r>
      </w:ins>
      <w:r>
        <w:t xml:space="preserve"> {10.1109/TKDE.2024.3466291</w:t>
      </w:r>
      <w:del w:id="201" w:author="Chengqing Li" w:date="2025-06-04T19:13:00Z" w16du:dateUtc="2025-06-04T11:13:00Z">
        <w:r w:rsidR="00BD6A13">
          <w:delText>},</w:delText>
        </w:r>
      </w:del>
      <w:ins w:id="202" w:author="Chengqing Li" w:date="2025-06-04T19:13:00Z" w16du:dateUtc="2025-06-04T11:13:00Z">
        <w:r>
          <w:t>}</w:t>
        </w:r>
      </w:ins>
    </w:p>
    <w:p w14:paraId="573EBFD3" w14:textId="77777777" w:rsidR="00EC04E4" w:rsidRDefault="00EC04E4" w:rsidP="00EC04E4">
      <w:r>
        <w:t>}</w:t>
      </w:r>
    </w:p>
    <w:p w14:paraId="1D51E0E3" w14:textId="77777777" w:rsidR="00EC04E4" w:rsidRDefault="00EC04E4" w:rsidP="00EC04E4"/>
    <w:p w14:paraId="692D3922" w14:textId="39935317" w:rsidR="00EC04E4" w:rsidRDefault="00EC04E4" w:rsidP="00EC04E4">
      <w:r>
        <w:t>@article{</w:t>
      </w:r>
      <w:del w:id="203" w:author="Chengqing Li" w:date="2025-06-04T19:13:00Z" w16du:dateUtc="2025-06-04T11:13:00Z">
        <w:r w:rsidR="00BD6A13">
          <w:delText>chen2024survey</w:delText>
        </w:r>
      </w:del>
      <w:ins w:id="204" w:author="Chengqing Li" w:date="2025-06-04T19:13:00Z" w16du:dateUtc="2025-06-04T11:13:00Z">
        <w:r>
          <w:t>Chen:2024:ASOTA</w:t>
        </w:r>
      </w:ins>
      <w:r>
        <w:t>,</w:t>
      </w:r>
    </w:p>
    <w:p w14:paraId="06F5B0EF" w14:textId="63E77B23" w:rsidR="00EC04E4" w:rsidRDefault="00EC04E4" w:rsidP="00EC04E4">
      <w:r>
        <w:t xml:space="preserve">  author </w:t>
      </w:r>
      <w:del w:id="205" w:author="Chengqing Li" w:date="2025-06-04T19:13:00Z" w16du:dateUtc="2025-06-04T11:13:00Z">
        <w:r w:rsidR="00BD6A13">
          <w:delText xml:space="preserve">=      </w:delText>
        </w:r>
      </w:del>
      <w:ins w:id="206" w:author="Chengqing Li" w:date="2025-06-04T19:13:00Z" w16du:dateUtc="2025-06-04T11:13:00Z">
        <w:r>
          <w:t xml:space="preserve">      =</w:t>
        </w:r>
      </w:ins>
      <w:r>
        <w:t xml:space="preserve"> {Chen, Jiale and Chen, Xu and Jing, Yongjun and Wang, Shuyang},</w:t>
      </w:r>
    </w:p>
    <w:p w14:paraId="1A9183AA" w14:textId="426BC921" w:rsidR="00EC04E4" w:rsidRDefault="00EC04E4" w:rsidP="00EC04E4">
      <w:r>
        <w:t xml:space="preserve">  title </w:t>
      </w:r>
      <w:del w:id="207" w:author="Chengqing Li" w:date="2025-06-04T19:13:00Z" w16du:dateUtc="2025-06-04T11:13:00Z">
        <w:r w:rsidR="00BD6A13">
          <w:delText xml:space="preserve">=       </w:delText>
        </w:r>
      </w:del>
      <w:ins w:id="208" w:author="Chengqing Li" w:date="2025-06-04T19:13:00Z" w16du:dateUtc="2025-06-04T11:13:00Z">
        <w:r>
          <w:t xml:space="preserve">       =</w:t>
        </w:r>
      </w:ins>
      <w:r>
        <w:t xml:space="preserve"> {A survey of the application of graph neural network in anomaly detection},</w:t>
      </w:r>
    </w:p>
    <w:p w14:paraId="5B74C522" w14:textId="3C0FC18B" w:rsidR="00EC04E4" w:rsidRDefault="00EC04E4" w:rsidP="00EC04E4">
      <w:r>
        <w:t xml:space="preserve">  journal </w:t>
      </w:r>
      <w:del w:id="209" w:author="Chengqing Li" w:date="2025-06-04T19:13:00Z" w16du:dateUtc="2025-06-04T11:13:00Z">
        <w:r w:rsidR="00BD6A13">
          <w:delText xml:space="preserve">=     </w:delText>
        </w:r>
      </w:del>
      <w:ins w:id="210" w:author="Chengqing Li" w:date="2025-06-04T19:13:00Z" w16du:dateUtc="2025-06-04T11:13:00Z">
        <w:r>
          <w:t xml:space="preserve">     =</w:t>
        </w:r>
      </w:ins>
      <w:r>
        <w:t xml:space="preserve"> {Computer Engineering and Applications},</w:t>
      </w:r>
    </w:p>
    <w:p w14:paraId="29BB81EB" w14:textId="3D7BA5A2" w:rsidR="00EC04E4" w:rsidRDefault="00EC04E4" w:rsidP="00EC04E4">
      <w:r>
        <w:t xml:space="preserve">  year </w:t>
      </w:r>
      <w:del w:id="211" w:author="Chengqing Li" w:date="2025-06-04T19:13:00Z" w16du:dateUtc="2025-06-04T11:13:00Z">
        <w:r w:rsidR="00BD6A13">
          <w:delText xml:space="preserve">=        </w:delText>
        </w:r>
      </w:del>
      <w:ins w:id="212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213" w:author="Chengqing Li" w:date="2025-06-04T19:13:00Z" w16du:dateUtc="2025-06-04T11:13:00Z">
        <w:r w:rsidR="00BD6A13">
          <w:delText>},</w:delText>
        </w:r>
      </w:del>
      <w:ins w:id="214" w:author="Chengqing Li" w:date="2025-06-04T19:13:00Z" w16du:dateUtc="2025-06-04T11:13:00Z">
        <w:r>
          <w:t>}</w:t>
        </w:r>
      </w:ins>
    </w:p>
    <w:p w14:paraId="4B8E0660" w14:textId="77777777" w:rsidR="00BD6A13" w:rsidRDefault="00BD6A13" w:rsidP="00BD6A13">
      <w:pPr>
        <w:rPr>
          <w:del w:id="215" w:author="Chengqing Li" w:date="2025-06-04T19:13:00Z" w16du:dateUtc="2025-06-04T11:13:00Z"/>
        </w:rPr>
      </w:pPr>
      <w:del w:id="216" w:author="Chengqing Li" w:date="2025-06-04T19:13:00Z" w16du:dateUtc="2025-06-04T11:13:00Z">
        <w:r>
          <w:delText xml:space="preserve">  volume =       {},</w:delText>
        </w:r>
      </w:del>
    </w:p>
    <w:p w14:paraId="22977881" w14:textId="77777777" w:rsidR="00BD6A13" w:rsidRDefault="00BD6A13" w:rsidP="00BD6A13">
      <w:pPr>
        <w:rPr>
          <w:del w:id="217" w:author="Chengqing Li" w:date="2025-06-04T19:13:00Z" w16du:dateUtc="2025-06-04T11:13:00Z"/>
        </w:rPr>
      </w:pPr>
      <w:del w:id="218" w:author="Chengqing Li" w:date="2025-06-04T19:13:00Z" w16du:dateUtc="2025-06-04T11:13:00Z">
        <w:r>
          <w:delText xml:space="preserve">  number =       {},</w:delText>
        </w:r>
      </w:del>
    </w:p>
    <w:p w14:paraId="27F6A85C" w14:textId="77777777" w:rsidR="00BD6A13" w:rsidRDefault="00BD6A13" w:rsidP="00BD6A13">
      <w:pPr>
        <w:rPr>
          <w:del w:id="219" w:author="Chengqing Li" w:date="2025-06-04T19:13:00Z" w16du:dateUtc="2025-06-04T11:13:00Z"/>
        </w:rPr>
      </w:pPr>
      <w:del w:id="220" w:author="Chengqing Li" w:date="2025-06-04T19:13:00Z" w16du:dateUtc="2025-06-04T11:13:00Z">
        <w:r>
          <w:delText xml:space="preserve">  pages =        {},</w:delText>
        </w:r>
      </w:del>
    </w:p>
    <w:p w14:paraId="1973E2AD" w14:textId="77777777" w:rsidR="00EC04E4" w:rsidRDefault="00EC04E4" w:rsidP="00EC04E4">
      <w:r>
        <w:t>}</w:t>
      </w:r>
    </w:p>
    <w:p w14:paraId="0DCBB335" w14:textId="77777777" w:rsidR="00EC04E4" w:rsidRDefault="00EC04E4" w:rsidP="00EC04E4"/>
    <w:p w14:paraId="5AA6C01C" w14:textId="3CA58D71" w:rsidR="00EC04E4" w:rsidRDefault="00EC04E4" w:rsidP="00EC04E4">
      <w:r>
        <w:t>@book{Aggarwal:2017:</w:t>
      </w:r>
      <w:del w:id="221" w:author="Chengqing Li" w:date="2025-06-04T19:13:00Z" w16du:dateUtc="2025-06-04T11:13:00Z">
        <w:r w:rsidR="00BD6A13">
          <w:delText>PCA</w:delText>
        </w:r>
      </w:del>
      <w:ins w:id="222" w:author="Chengqing Li" w:date="2025-06-04T19:13:00Z" w16du:dateUtc="2025-06-04T11:13:00Z">
        <w:r>
          <w:t>AITOA</w:t>
        </w:r>
      </w:ins>
      <w:r>
        <w:t>,</w:t>
      </w:r>
    </w:p>
    <w:p w14:paraId="4A24D36E" w14:textId="362FEE7C" w:rsidR="00EC04E4" w:rsidRDefault="00EC04E4" w:rsidP="00EC04E4">
      <w:r>
        <w:t xml:space="preserve">  author </w:t>
      </w:r>
      <w:del w:id="223" w:author="Chengqing Li" w:date="2025-06-04T19:13:00Z" w16du:dateUtc="2025-06-04T11:13:00Z">
        <w:r w:rsidR="00BD6A13">
          <w:delText xml:space="preserve">=      </w:delText>
        </w:r>
      </w:del>
      <w:ins w:id="224" w:author="Chengqing Li" w:date="2025-06-04T19:13:00Z" w16du:dateUtc="2025-06-04T11:13:00Z">
        <w:r>
          <w:t xml:space="preserve">      =</w:t>
        </w:r>
      </w:ins>
      <w:r>
        <w:t xml:space="preserve"> {Aggarwal, Charu C and Aggarwal, Charu C},</w:t>
      </w:r>
    </w:p>
    <w:p w14:paraId="01CFF3F6" w14:textId="67DCDAFE" w:rsidR="00EC04E4" w:rsidRDefault="00EC04E4" w:rsidP="00EC04E4">
      <w:r>
        <w:t xml:space="preserve">  title </w:t>
      </w:r>
      <w:del w:id="225" w:author="Chengqing Li" w:date="2025-06-04T19:13:00Z" w16du:dateUtc="2025-06-04T11:13:00Z">
        <w:r w:rsidR="00BD6A13">
          <w:delText xml:space="preserve">=       </w:delText>
        </w:r>
      </w:del>
      <w:ins w:id="226" w:author="Chengqing Li" w:date="2025-06-04T19:13:00Z" w16du:dateUtc="2025-06-04T11:13:00Z">
        <w:r>
          <w:t xml:space="preserve">       =</w:t>
        </w:r>
      </w:ins>
      <w:r>
        <w:t xml:space="preserve"> {An introduction to outlier analysis},</w:t>
      </w:r>
    </w:p>
    <w:p w14:paraId="21CEE568" w14:textId="1ECA3B36" w:rsidR="00EC04E4" w:rsidRDefault="00EC04E4" w:rsidP="00EC04E4">
      <w:r>
        <w:t xml:space="preserve">  year </w:t>
      </w:r>
      <w:del w:id="227" w:author="Chengqing Li" w:date="2025-06-04T19:13:00Z" w16du:dateUtc="2025-06-04T11:13:00Z">
        <w:r w:rsidR="00BD6A13">
          <w:delText xml:space="preserve">=        </w:delText>
        </w:r>
      </w:del>
      <w:ins w:id="228" w:author="Chengqing Li" w:date="2025-06-04T19:13:00Z" w16du:dateUtc="2025-06-04T11:13:00Z">
        <w:r>
          <w:t xml:space="preserve">        =</w:t>
        </w:r>
      </w:ins>
      <w:r>
        <w:t xml:space="preserve"> {2017},</w:t>
      </w:r>
    </w:p>
    <w:p w14:paraId="194393BD" w14:textId="080EB146" w:rsidR="00EC04E4" w:rsidRDefault="00EC04E4" w:rsidP="00EC04E4">
      <w:r>
        <w:t xml:space="preserve">  doi </w:t>
      </w:r>
      <w:del w:id="229" w:author="Chengqing Li" w:date="2025-06-04T19:13:00Z" w16du:dateUtc="2025-06-04T11:13:00Z">
        <w:r w:rsidR="00BD6A13">
          <w:delText xml:space="preserve">=         </w:delText>
        </w:r>
      </w:del>
      <w:ins w:id="230" w:author="Chengqing Li" w:date="2025-06-04T19:13:00Z" w16du:dateUtc="2025-06-04T11:13:00Z">
        <w:r>
          <w:t xml:space="preserve">         =</w:t>
        </w:r>
      </w:ins>
      <w:r>
        <w:t xml:space="preserve"> {10.1007/978-3-319-47578-3_1</w:t>
      </w:r>
      <w:del w:id="231" w:author="Chengqing Li" w:date="2025-06-04T19:13:00Z" w16du:dateUtc="2025-06-04T11:13:00Z">
        <w:r w:rsidR="00BD6A13">
          <w:delText>},</w:delText>
        </w:r>
      </w:del>
      <w:ins w:id="232" w:author="Chengqing Li" w:date="2025-06-04T19:13:00Z" w16du:dateUtc="2025-06-04T11:13:00Z">
        <w:r>
          <w:t>}</w:t>
        </w:r>
      </w:ins>
    </w:p>
    <w:p w14:paraId="508772AE" w14:textId="77777777" w:rsidR="00EC04E4" w:rsidRDefault="00EC04E4" w:rsidP="00EC04E4">
      <w:r>
        <w:t>}</w:t>
      </w:r>
    </w:p>
    <w:p w14:paraId="77475FD0" w14:textId="77777777" w:rsidR="00EC04E4" w:rsidRDefault="00EC04E4" w:rsidP="00EC04E4"/>
    <w:p w14:paraId="0833B044" w14:textId="36B37451" w:rsidR="00EC04E4" w:rsidRDefault="00EC04E4" w:rsidP="00EC04E4">
      <w:r>
        <w:t>@inproceedings{Sch</w:t>
      </w:r>
      <w:ins w:id="233" w:author="Chengqing Li" w:date="2025-06-04T19:13:00Z" w16du:dateUtc="2025-06-04T11:13:00Z">
        <w:r>
          <w:t>\"{o}lkopf</w:t>
        </w:r>
      </w:ins>
      <w:r>
        <w:t>:1999:</w:t>
      </w:r>
      <w:del w:id="234" w:author="Chengqing Li" w:date="2025-06-04T19:13:00Z" w16du:dateUtc="2025-06-04T11:13:00Z">
        <w:r w:rsidR="00BD6A13">
          <w:delText>OCSVM</w:delText>
        </w:r>
      </w:del>
      <w:ins w:id="235" w:author="Chengqing Li" w:date="2025-06-04T19:13:00Z" w16du:dateUtc="2025-06-04T11:13:00Z">
        <w:r>
          <w:t>SVMFN</w:t>
        </w:r>
      </w:ins>
      <w:r>
        <w:t>,</w:t>
      </w:r>
    </w:p>
    <w:p w14:paraId="41FDE45D" w14:textId="1D820F82" w:rsidR="00EC04E4" w:rsidRDefault="00EC04E4" w:rsidP="00EC04E4">
      <w:r>
        <w:t xml:space="preserve">  author </w:t>
      </w:r>
      <w:del w:id="236" w:author="Chengqing Li" w:date="2025-06-04T19:13:00Z" w16du:dateUtc="2025-06-04T11:13:00Z">
        <w:r w:rsidR="00BD6A13">
          <w:delText xml:space="preserve">=      </w:delText>
        </w:r>
      </w:del>
      <w:ins w:id="237" w:author="Chengqing Li" w:date="2025-06-04T19:13:00Z" w16du:dateUtc="2025-06-04T11:13:00Z">
        <w:r>
          <w:t xml:space="preserve">      =</w:t>
        </w:r>
      </w:ins>
      <w:r>
        <w:t xml:space="preserve"> {Sch\"{o}lkopf, Bernhard and Williamson, Robert and Smola, Alex and Shawe-Taylor, John and Platt, John},</w:t>
      </w:r>
    </w:p>
    <w:p w14:paraId="442E9E73" w14:textId="2199BE07" w:rsidR="00EC04E4" w:rsidRDefault="00EC04E4" w:rsidP="00EC04E4">
      <w:r>
        <w:t xml:space="preserve">  title </w:t>
      </w:r>
      <w:del w:id="238" w:author="Chengqing Li" w:date="2025-06-04T19:13:00Z" w16du:dateUtc="2025-06-04T11:13:00Z">
        <w:r w:rsidR="00BD6A13">
          <w:delText xml:space="preserve">=       </w:delText>
        </w:r>
      </w:del>
      <w:ins w:id="239" w:author="Chengqing Li" w:date="2025-06-04T19:13:00Z" w16du:dateUtc="2025-06-04T11:13:00Z">
        <w:r>
          <w:t xml:space="preserve">       =</w:t>
        </w:r>
      </w:ins>
      <w:r>
        <w:t xml:space="preserve"> {Support vector method for novelty detection},</w:t>
      </w:r>
    </w:p>
    <w:p w14:paraId="221BD72E" w14:textId="77777777" w:rsidR="00BD6A13" w:rsidRDefault="00BD6A13" w:rsidP="00BD6A13">
      <w:pPr>
        <w:rPr>
          <w:del w:id="240" w:author="Chengqing Li" w:date="2025-06-04T19:13:00Z" w16du:dateUtc="2025-06-04T11:13:00Z"/>
        </w:rPr>
      </w:pPr>
      <w:del w:id="241" w:author="Chengqing Li" w:date="2025-06-04T19:13:00Z" w16du:dateUtc="2025-06-04T11:13:00Z">
        <w:r>
          <w:delText xml:space="preserve">  booktitle =    {Proceedings of the 12th International Conference on Neural Information Processing Systems (NIPS'99)},</w:delText>
        </w:r>
      </w:del>
    </w:p>
    <w:p w14:paraId="4B817360" w14:textId="211AC1E0" w:rsidR="00EC04E4" w:rsidRDefault="00EC04E4" w:rsidP="00EC04E4">
      <w:r>
        <w:t xml:space="preserve">  year </w:t>
      </w:r>
      <w:del w:id="242" w:author="Chengqing Li" w:date="2025-06-04T19:13:00Z" w16du:dateUtc="2025-06-04T11:13:00Z">
        <w:r w:rsidR="00BD6A13">
          <w:delText xml:space="preserve">=        </w:delText>
        </w:r>
      </w:del>
      <w:ins w:id="243" w:author="Chengqing Li" w:date="2025-06-04T19:13:00Z" w16du:dateUtc="2025-06-04T11:13:00Z">
        <w:r>
          <w:t xml:space="preserve">        =</w:t>
        </w:r>
      </w:ins>
      <w:r>
        <w:t xml:space="preserve"> {1999},</w:t>
      </w:r>
    </w:p>
    <w:p w14:paraId="4033FC4C" w14:textId="1A8C70C4" w:rsidR="00EC04E4" w:rsidRDefault="00EC04E4" w:rsidP="00EC04E4">
      <w:r>
        <w:t xml:space="preserve">  pages </w:t>
      </w:r>
      <w:del w:id="244" w:author="Chengqing Li" w:date="2025-06-04T19:13:00Z" w16du:dateUtc="2025-06-04T11:13:00Z">
        <w:r w:rsidR="00BD6A13">
          <w:delText xml:space="preserve">=       </w:delText>
        </w:r>
      </w:del>
      <w:ins w:id="245" w:author="Chengqing Li" w:date="2025-06-04T19:13:00Z" w16du:dateUtc="2025-06-04T11:13:00Z">
        <w:r>
          <w:t xml:space="preserve">       =</w:t>
        </w:r>
      </w:ins>
      <w:r>
        <w:t xml:space="preserve"> {582--588},</w:t>
      </w:r>
    </w:p>
    <w:p w14:paraId="2562C1F5" w14:textId="4EADA347" w:rsidR="00EC04E4" w:rsidRDefault="00EC04E4" w:rsidP="00EC04E4">
      <w:r>
        <w:t xml:space="preserve">  doi </w:t>
      </w:r>
      <w:del w:id="246" w:author="Chengqing Li" w:date="2025-06-04T19:13:00Z" w16du:dateUtc="2025-06-04T11:13:00Z">
        <w:r w:rsidR="00BD6A13">
          <w:delText xml:space="preserve">=         </w:delText>
        </w:r>
      </w:del>
      <w:ins w:id="247" w:author="Chengqing Li" w:date="2025-06-04T19:13:00Z" w16du:dateUtc="2025-06-04T11:13:00Z">
        <w:r>
          <w:t xml:space="preserve">         =</w:t>
        </w:r>
      </w:ins>
      <w:r>
        <w:t xml:space="preserve"> {10.5555/3009657.3009740</w:t>
      </w:r>
      <w:del w:id="248" w:author="Chengqing Li" w:date="2025-06-04T19:13:00Z" w16du:dateUtc="2025-06-04T11:13:00Z">
        <w:r w:rsidR="00BD6A13">
          <w:delText>},</w:delText>
        </w:r>
      </w:del>
      <w:ins w:id="249" w:author="Chengqing Li" w:date="2025-06-04T19:13:00Z" w16du:dateUtc="2025-06-04T11:13:00Z">
        <w:r>
          <w:t>}</w:t>
        </w:r>
      </w:ins>
    </w:p>
    <w:p w14:paraId="58B79F61" w14:textId="77777777" w:rsidR="00EC04E4" w:rsidRDefault="00EC04E4" w:rsidP="00EC04E4">
      <w:r>
        <w:t>}</w:t>
      </w:r>
    </w:p>
    <w:p w14:paraId="176A421A" w14:textId="77777777" w:rsidR="00EC04E4" w:rsidRDefault="00EC04E4" w:rsidP="00EC04E4"/>
    <w:p w14:paraId="6276AE91" w14:textId="765DCD35" w:rsidR="00EC04E4" w:rsidRDefault="00EC04E4" w:rsidP="00EC04E4">
      <w:r>
        <w:t>@inproceedings{Breunig:2000:</w:t>
      </w:r>
      <w:del w:id="250" w:author="Chengqing Li" w:date="2025-06-04T19:13:00Z" w16du:dateUtc="2025-06-04T11:13:00Z">
        <w:r w:rsidR="00BD6A13">
          <w:delText>LOF</w:delText>
        </w:r>
      </w:del>
      <w:ins w:id="251" w:author="Chengqing Li" w:date="2025-06-04T19:13:00Z" w16du:dateUtc="2025-06-04T11:13:00Z">
        <w:r>
          <w:t>LIDLO</w:t>
        </w:r>
      </w:ins>
      <w:r>
        <w:t>,</w:t>
      </w:r>
    </w:p>
    <w:p w14:paraId="7E13E9AE" w14:textId="0796521C" w:rsidR="00EC04E4" w:rsidRDefault="00EC04E4" w:rsidP="00EC04E4">
      <w:r>
        <w:t xml:space="preserve">  author </w:t>
      </w:r>
      <w:del w:id="252" w:author="Chengqing Li" w:date="2025-06-04T19:13:00Z" w16du:dateUtc="2025-06-04T11:13:00Z">
        <w:r w:rsidR="00BD6A13">
          <w:delText xml:space="preserve">=      </w:delText>
        </w:r>
      </w:del>
      <w:ins w:id="253" w:author="Chengqing Li" w:date="2025-06-04T19:13:00Z" w16du:dateUtc="2025-06-04T11:13:00Z">
        <w:r>
          <w:t xml:space="preserve">      =</w:t>
        </w:r>
      </w:ins>
      <w:r>
        <w:t xml:space="preserve"> {Breunig, Markus M and Kriegel, Hans-Peter and Ng, Raymond T and Sander, J{\"o}rg},</w:t>
      </w:r>
    </w:p>
    <w:p w14:paraId="5CF8C5D3" w14:textId="2CD8A65C" w:rsidR="00EC04E4" w:rsidRDefault="00EC04E4" w:rsidP="00EC04E4">
      <w:r>
        <w:t xml:space="preserve">  title </w:t>
      </w:r>
      <w:del w:id="254" w:author="Chengqing Li" w:date="2025-06-04T19:13:00Z" w16du:dateUtc="2025-06-04T11:13:00Z">
        <w:r w:rsidR="00BD6A13">
          <w:delText xml:space="preserve">=       </w:delText>
        </w:r>
      </w:del>
      <w:ins w:id="255" w:author="Chengqing Li" w:date="2025-06-04T19:13:00Z" w16du:dateUtc="2025-06-04T11:13:00Z">
        <w:r>
          <w:t xml:space="preserve">       =</w:t>
        </w:r>
      </w:ins>
      <w:r>
        <w:t xml:space="preserve"> {{LOF}: Identifying density-based local outliers},</w:t>
      </w:r>
    </w:p>
    <w:p w14:paraId="0E72D504" w14:textId="77777777" w:rsidR="00BD6A13" w:rsidRDefault="00BD6A13" w:rsidP="00BD6A13">
      <w:pPr>
        <w:rPr>
          <w:del w:id="256" w:author="Chengqing Li" w:date="2025-06-04T19:13:00Z" w16du:dateUtc="2025-06-04T11:13:00Z"/>
        </w:rPr>
      </w:pPr>
      <w:del w:id="257" w:author="Chengqing Li" w:date="2025-06-04T19:13:00Z" w16du:dateUtc="2025-06-04T11:13:00Z">
        <w:r>
          <w:delText xml:space="preserve">  booktitle =    {Proceedings of The 2000 ACM SIGMOD International Conference on Management of Data},</w:delText>
        </w:r>
      </w:del>
    </w:p>
    <w:p w14:paraId="4ECA152E" w14:textId="6662B9C4" w:rsidR="00EC04E4" w:rsidRDefault="00EC04E4" w:rsidP="00EC04E4">
      <w:r>
        <w:t xml:space="preserve">  year </w:t>
      </w:r>
      <w:del w:id="258" w:author="Chengqing Li" w:date="2025-06-04T19:13:00Z" w16du:dateUtc="2025-06-04T11:13:00Z">
        <w:r w:rsidR="00BD6A13">
          <w:delText xml:space="preserve">=        </w:delText>
        </w:r>
      </w:del>
      <w:ins w:id="259" w:author="Chengqing Li" w:date="2025-06-04T19:13:00Z" w16du:dateUtc="2025-06-04T11:13:00Z">
        <w:r>
          <w:t xml:space="preserve">        =</w:t>
        </w:r>
      </w:ins>
      <w:r>
        <w:t xml:space="preserve"> {2000},</w:t>
      </w:r>
    </w:p>
    <w:p w14:paraId="399B6445" w14:textId="747D80B2" w:rsidR="00EC04E4" w:rsidRDefault="00EC04E4" w:rsidP="00EC04E4">
      <w:r>
        <w:t xml:space="preserve">  pages </w:t>
      </w:r>
      <w:del w:id="260" w:author="Chengqing Li" w:date="2025-06-04T19:13:00Z" w16du:dateUtc="2025-06-04T11:13:00Z">
        <w:r w:rsidR="00BD6A13">
          <w:delText xml:space="preserve">=       </w:delText>
        </w:r>
      </w:del>
      <w:ins w:id="261" w:author="Chengqing Li" w:date="2025-06-04T19:13:00Z" w16du:dateUtc="2025-06-04T11:13:00Z">
        <w:r>
          <w:t xml:space="preserve">       =</w:t>
        </w:r>
      </w:ins>
      <w:r>
        <w:t xml:space="preserve"> {93--104},</w:t>
      </w:r>
    </w:p>
    <w:p w14:paraId="19628DC0" w14:textId="7A40115B" w:rsidR="00EC04E4" w:rsidRDefault="00EC04E4" w:rsidP="00EC04E4">
      <w:r>
        <w:t xml:space="preserve">  doi </w:t>
      </w:r>
      <w:del w:id="262" w:author="Chengqing Li" w:date="2025-06-04T19:13:00Z" w16du:dateUtc="2025-06-04T11:13:00Z">
        <w:r w:rsidR="00BD6A13">
          <w:delText xml:space="preserve">=         </w:delText>
        </w:r>
      </w:del>
      <w:ins w:id="263" w:author="Chengqing Li" w:date="2025-06-04T19:13:00Z" w16du:dateUtc="2025-06-04T11:13:00Z">
        <w:r>
          <w:t xml:space="preserve">         =</w:t>
        </w:r>
      </w:ins>
      <w:r>
        <w:t xml:space="preserve"> {10.1145/342009.335388</w:t>
      </w:r>
      <w:del w:id="264" w:author="Chengqing Li" w:date="2025-06-04T19:13:00Z" w16du:dateUtc="2025-06-04T11:13:00Z">
        <w:r w:rsidR="00BD6A13">
          <w:delText>},</w:delText>
        </w:r>
      </w:del>
      <w:ins w:id="265" w:author="Chengqing Li" w:date="2025-06-04T19:13:00Z" w16du:dateUtc="2025-06-04T11:13:00Z">
        <w:r>
          <w:t>}</w:t>
        </w:r>
      </w:ins>
    </w:p>
    <w:p w14:paraId="74E4BAB1" w14:textId="77777777" w:rsidR="00EC04E4" w:rsidRDefault="00EC04E4" w:rsidP="00EC04E4">
      <w:r>
        <w:t>}</w:t>
      </w:r>
    </w:p>
    <w:p w14:paraId="06E6DC2E" w14:textId="77777777" w:rsidR="00BD6A13" w:rsidRDefault="00BD6A13" w:rsidP="00BD6A13">
      <w:pPr>
        <w:rPr>
          <w:del w:id="266" w:author="Chengqing Li" w:date="2025-06-04T19:13:00Z" w16du:dateUtc="2025-06-04T11:13:00Z"/>
        </w:rPr>
      </w:pPr>
    </w:p>
    <w:p w14:paraId="05DAFE22" w14:textId="77777777" w:rsidR="00EC04E4" w:rsidRDefault="00EC04E4" w:rsidP="00EC04E4"/>
    <w:p w14:paraId="3D540C22" w14:textId="61997799" w:rsidR="00EC04E4" w:rsidRDefault="00EC04E4" w:rsidP="00EC04E4">
      <w:r>
        <w:t>@inproceedings{Hundman:2018:</w:t>
      </w:r>
      <w:del w:id="267" w:author="Chengqing Li" w:date="2025-06-04T19:13:00Z" w16du:dateUtc="2025-06-04T11:13:00Z">
        <w:r w:rsidR="00BD6A13">
          <w:delText>LSTM-NDT</w:delText>
        </w:r>
      </w:del>
      <w:ins w:id="268" w:author="Chengqing Li" w:date="2025-06-04T19:13:00Z" w16du:dateUtc="2025-06-04T11:13:00Z">
        <w:r>
          <w:t>DSAUL</w:t>
        </w:r>
      </w:ins>
      <w:r>
        <w:t>,</w:t>
      </w:r>
    </w:p>
    <w:p w14:paraId="5C624D84" w14:textId="578E0CD6" w:rsidR="00EC04E4" w:rsidRDefault="00EC04E4" w:rsidP="00EC04E4">
      <w:r>
        <w:t xml:space="preserve">  author </w:t>
      </w:r>
      <w:del w:id="269" w:author="Chengqing Li" w:date="2025-06-04T19:13:00Z" w16du:dateUtc="2025-06-04T11:13:00Z">
        <w:r w:rsidR="00BD6A13">
          <w:delText xml:space="preserve">=      </w:delText>
        </w:r>
      </w:del>
      <w:ins w:id="270" w:author="Chengqing Li" w:date="2025-06-04T19:13:00Z" w16du:dateUtc="2025-06-04T11:13:00Z">
        <w:r>
          <w:t xml:space="preserve">      =</w:t>
        </w:r>
      </w:ins>
      <w:r>
        <w:t xml:space="preserve"> {Hundman, Kyle and Constantinou, Valentino and Laporte, Christopher and Colwell, Ian and Soderstrom, Tom},</w:t>
      </w:r>
    </w:p>
    <w:p w14:paraId="4244A0A3" w14:textId="7F8F48ED" w:rsidR="00EC04E4" w:rsidRDefault="00EC04E4" w:rsidP="00EC04E4">
      <w:r>
        <w:t xml:space="preserve">  title </w:t>
      </w:r>
      <w:del w:id="271" w:author="Chengqing Li" w:date="2025-06-04T19:13:00Z" w16du:dateUtc="2025-06-04T11:13:00Z">
        <w:r w:rsidR="00BD6A13">
          <w:delText xml:space="preserve">=       </w:delText>
        </w:r>
      </w:del>
      <w:ins w:id="272" w:author="Chengqing Li" w:date="2025-06-04T19:13:00Z" w16du:dateUtc="2025-06-04T11:13:00Z">
        <w:r>
          <w:t xml:space="preserve">       =</w:t>
        </w:r>
      </w:ins>
      <w:r>
        <w:t xml:space="preserve"> {Detecting spacecraft anomalies using {LSTM}s and nonparametric dynamic thresholding},</w:t>
      </w:r>
    </w:p>
    <w:p w14:paraId="36EDAE79" w14:textId="77777777" w:rsidR="00BD6A13" w:rsidRDefault="00BD6A13" w:rsidP="00BD6A13">
      <w:pPr>
        <w:rPr>
          <w:del w:id="273" w:author="Chengqing Li" w:date="2025-06-04T19:13:00Z" w16du:dateUtc="2025-06-04T11:13:00Z"/>
        </w:rPr>
      </w:pPr>
      <w:del w:id="274" w:author="Chengqing Li" w:date="2025-06-04T19:13:00Z" w16du:dateUtc="2025-06-04T11:13:00Z">
        <w:r>
          <w:delText xml:space="preserve">  booktitle =    {Proceedings of The 24th ACM SIGKDD International Conference on Knowledge Discovery \&amp; Data Mining},</w:delText>
        </w:r>
      </w:del>
    </w:p>
    <w:p w14:paraId="5DD36554" w14:textId="574B33E5" w:rsidR="00EC04E4" w:rsidRDefault="00EC04E4" w:rsidP="00EC04E4">
      <w:r>
        <w:t xml:space="preserve">  year </w:t>
      </w:r>
      <w:del w:id="275" w:author="Chengqing Li" w:date="2025-06-04T19:13:00Z" w16du:dateUtc="2025-06-04T11:13:00Z">
        <w:r w:rsidR="00BD6A13">
          <w:delText xml:space="preserve">=        </w:delText>
        </w:r>
      </w:del>
      <w:ins w:id="276" w:author="Chengqing Li" w:date="2025-06-04T19:13:00Z" w16du:dateUtc="2025-06-04T11:13:00Z">
        <w:r>
          <w:t xml:space="preserve">        =</w:t>
        </w:r>
      </w:ins>
      <w:r>
        <w:t xml:space="preserve"> {2018},</w:t>
      </w:r>
    </w:p>
    <w:p w14:paraId="11E338BC" w14:textId="7B12AD28" w:rsidR="00EC04E4" w:rsidRDefault="00EC04E4" w:rsidP="00EC04E4">
      <w:r>
        <w:t xml:space="preserve">  pages </w:t>
      </w:r>
      <w:del w:id="277" w:author="Chengqing Li" w:date="2025-06-04T19:13:00Z" w16du:dateUtc="2025-06-04T11:13:00Z">
        <w:r w:rsidR="00BD6A13">
          <w:delText xml:space="preserve">=       </w:delText>
        </w:r>
      </w:del>
      <w:ins w:id="278" w:author="Chengqing Li" w:date="2025-06-04T19:13:00Z" w16du:dateUtc="2025-06-04T11:13:00Z">
        <w:r>
          <w:t xml:space="preserve">       =</w:t>
        </w:r>
      </w:ins>
      <w:r>
        <w:t xml:space="preserve"> {387--395},</w:t>
      </w:r>
    </w:p>
    <w:p w14:paraId="55044961" w14:textId="41095A56" w:rsidR="00EC04E4" w:rsidRDefault="00EC04E4" w:rsidP="00EC04E4">
      <w:r>
        <w:t xml:space="preserve">  doi </w:t>
      </w:r>
      <w:del w:id="279" w:author="Chengqing Li" w:date="2025-06-04T19:13:00Z" w16du:dateUtc="2025-06-04T11:13:00Z">
        <w:r w:rsidR="00BD6A13">
          <w:delText xml:space="preserve">=         </w:delText>
        </w:r>
      </w:del>
      <w:ins w:id="280" w:author="Chengqing Li" w:date="2025-06-04T19:13:00Z" w16du:dateUtc="2025-06-04T11:13:00Z">
        <w:r>
          <w:t xml:space="preserve">         =</w:t>
        </w:r>
      </w:ins>
      <w:r>
        <w:t xml:space="preserve"> {10.1145/3219819.3219845</w:t>
      </w:r>
      <w:del w:id="281" w:author="Chengqing Li" w:date="2025-06-04T19:13:00Z" w16du:dateUtc="2025-06-04T11:13:00Z">
        <w:r w:rsidR="00BD6A13">
          <w:delText>},</w:delText>
        </w:r>
      </w:del>
      <w:ins w:id="282" w:author="Chengqing Li" w:date="2025-06-04T19:13:00Z" w16du:dateUtc="2025-06-04T11:13:00Z">
        <w:r>
          <w:t>}</w:t>
        </w:r>
      </w:ins>
    </w:p>
    <w:p w14:paraId="207FFA36" w14:textId="77777777" w:rsidR="00EC04E4" w:rsidRDefault="00EC04E4" w:rsidP="00EC04E4">
      <w:r>
        <w:t>}</w:t>
      </w:r>
    </w:p>
    <w:p w14:paraId="68AEB9A3" w14:textId="77777777" w:rsidR="00EC04E4" w:rsidRDefault="00EC04E4" w:rsidP="00EC04E4"/>
    <w:p w14:paraId="1214A21F" w14:textId="1EDB7873" w:rsidR="00EC04E4" w:rsidRDefault="00EC04E4" w:rsidP="00EC04E4">
      <w:r>
        <w:t>@inproceedings{Audibert:2020:</w:t>
      </w:r>
      <w:del w:id="283" w:author="Chengqing Li" w:date="2025-06-04T19:13:00Z" w16du:dateUtc="2025-06-04T11:13:00Z">
        <w:r w:rsidR="00BD6A13">
          <w:delText>USAD</w:delText>
        </w:r>
      </w:del>
      <w:ins w:id="284" w:author="Chengqing Li" w:date="2025-06-04T19:13:00Z" w16du:dateUtc="2025-06-04T11:13:00Z">
        <w:r>
          <w:t>UUADO</w:t>
        </w:r>
      </w:ins>
      <w:r>
        <w:t>,</w:t>
      </w:r>
    </w:p>
    <w:p w14:paraId="3C9C3510" w14:textId="64A89A22" w:rsidR="00EC04E4" w:rsidRDefault="00EC04E4" w:rsidP="00EC04E4">
      <w:r>
        <w:t xml:space="preserve">  author </w:t>
      </w:r>
      <w:del w:id="285" w:author="Chengqing Li" w:date="2025-06-04T19:13:00Z" w16du:dateUtc="2025-06-04T11:13:00Z">
        <w:r w:rsidR="00BD6A13">
          <w:delText xml:space="preserve">=      </w:delText>
        </w:r>
      </w:del>
      <w:ins w:id="286" w:author="Chengqing Li" w:date="2025-06-04T19:13:00Z" w16du:dateUtc="2025-06-04T11:13:00Z">
        <w:r>
          <w:t xml:space="preserve">      =</w:t>
        </w:r>
      </w:ins>
      <w:r>
        <w:t xml:space="preserve"> {Audibert, Julien and Michiardi, Pietro and Guyard, Fr{\'e}d{\'e}ric and Marti, S{\'e}bastien and Zuluaga, Maria A},</w:t>
      </w:r>
    </w:p>
    <w:p w14:paraId="4FAC6A52" w14:textId="332DF9B2" w:rsidR="00EC04E4" w:rsidRDefault="00EC04E4" w:rsidP="00EC04E4">
      <w:r>
        <w:t xml:space="preserve">  title </w:t>
      </w:r>
      <w:del w:id="287" w:author="Chengqing Li" w:date="2025-06-04T19:13:00Z" w16du:dateUtc="2025-06-04T11:13:00Z">
        <w:r w:rsidR="00BD6A13">
          <w:delText xml:space="preserve">=       </w:delText>
        </w:r>
      </w:del>
      <w:ins w:id="288" w:author="Chengqing Li" w:date="2025-06-04T19:13:00Z" w16du:dateUtc="2025-06-04T11:13:00Z">
        <w:r>
          <w:t xml:space="preserve">       =</w:t>
        </w:r>
      </w:ins>
      <w:r>
        <w:t xml:space="preserve"> {{USAD}: Unsupervised anomaly detection on multivariate time series},</w:t>
      </w:r>
    </w:p>
    <w:p w14:paraId="05D0F85C" w14:textId="77777777" w:rsidR="00BD6A13" w:rsidRDefault="00BD6A13" w:rsidP="00BD6A13">
      <w:pPr>
        <w:rPr>
          <w:del w:id="289" w:author="Chengqing Li" w:date="2025-06-04T19:13:00Z" w16du:dateUtc="2025-06-04T11:13:00Z"/>
        </w:rPr>
      </w:pPr>
      <w:del w:id="290" w:author="Chengqing Li" w:date="2025-06-04T19:13:00Z" w16du:dateUtc="2025-06-04T11:13:00Z">
        <w:r>
          <w:delText xml:space="preserve">  booktitle =    {Proceedings of The 26th ACM SIGKDD International Conference on Knowledge Discovery \&amp; Data Mining},</w:delText>
        </w:r>
      </w:del>
    </w:p>
    <w:p w14:paraId="2477BEE2" w14:textId="77777777" w:rsidR="00EC04E4" w:rsidRDefault="00EC04E4" w:rsidP="00EC04E4">
      <w:pPr>
        <w:rPr>
          <w:ins w:id="291" w:author="Chengqing Li" w:date="2025-06-04T19:13:00Z" w16du:dateUtc="2025-06-04T11:13:00Z"/>
        </w:rPr>
      </w:pPr>
      <w:ins w:id="292" w:author="Chengqing Li" w:date="2025-06-04T19:13:00Z" w16du:dateUtc="2025-06-04T11:13:00Z">
        <w:r>
          <w:t xml:space="preserve">  year         = {2020},</w:t>
        </w:r>
      </w:ins>
    </w:p>
    <w:p w14:paraId="20E29794" w14:textId="3CD49AF8" w:rsidR="00EC04E4" w:rsidRDefault="00EC04E4" w:rsidP="00EC04E4">
      <w:r>
        <w:t xml:space="preserve">  pages </w:t>
      </w:r>
      <w:del w:id="293" w:author="Chengqing Li" w:date="2025-06-04T19:13:00Z" w16du:dateUtc="2025-06-04T11:13:00Z">
        <w:r w:rsidR="00BD6A13">
          <w:delText xml:space="preserve">=       </w:delText>
        </w:r>
      </w:del>
      <w:ins w:id="294" w:author="Chengqing Li" w:date="2025-06-04T19:13:00Z" w16du:dateUtc="2025-06-04T11:13:00Z">
        <w:r>
          <w:t xml:space="preserve">       =</w:t>
        </w:r>
      </w:ins>
      <w:r>
        <w:t xml:space="preserve"> {3395--3404},</w:t>
      </w:r>
    </w:p>
    <w:p w14:paraId="4349E2C0" w14:textId="77777777" w:rsidR="00BD6A13" w:rsidRDefault="00BD6A13" w:rsidP="00BD6A13">
      <w:pPr>
        <w:rPr>
          <w:del w:id="295" w:author="Chengqing Li" w:date="2025-06-04T19:13:00Z" w16du:dateUtc="2025-06-04T11:13:00Z"/>
        </w:rPr>
      </w:pPr>
      <w:del w:id="296" w:author="Chengqing Li" w:date="2025-06-04T19:13:00Z" w16du:dateUtc="2025-06-04T11:13:00Z">
        <w:r>
          <w:delText xml:space="preserve">  year =         {2020},</w:delText>
        </w:r>
      </w:del>
    </w:p>
    <w:p w14:paraId="2FDDDA70" w14:textId="275F3485" w:rsidR="00EC04E4" w:rsidRDefault="00EC04E4" w:rsidP="00EC04E4">
      <w:r>
        <w:t xml:space="preserve">  doi </w:t>
      </w:r>
      <w:del w:id="297" w:author="Chengqing Li" w:date="2025-06-04T19:13:00Z" w16du:dateUtc="2025-06-04T11:13:00Z">
        <w:r w:rsidR="00BD6A13">
          <w:delText xml:space="preserve">=         </w:delText>
        </w:r>
      </w:del>
      <w:ins w:id="298" w:author="Chengqing Li" w:date="2025-06-04T19:13:00Z" w16du:dateUtc="2025-06-04T11:13:00Z">
        <w:r>
          <w:t xml:space="preserve">         =</w:t>
        </w:r>
      </w:ins>
      <w:r>
        <w:t xml:space="preserve"> {10.48550/arXiv.2207.02918</w:t>
      </w:r>
      <w:del w:id="299" w:author="Chengqing Li" w:date="2025-06-04T19:13:00Z" w16du:dateUtc="2025-06-04T11:13:00Z">
        <w:r w:rsidR="00BD6A13">
          <w:delText>},</w:delText>
        </w:r>
      </w:del>
      <w:ins w:id="300" w:author="Chengqing Li" w:date="2025-06-04T19:13:00Z" w16du:dateUtc="2025-06-04T11:13:00Z">
        <w:r>
          <w:t>}</w:t>
        </w:r>
      </w:ins>
    </w:p>
    <w:p w14:paraId="6D11D413" w14:textId="77777777" w:rsidR="00EC04E4" w:rsidRDefault="00EC04E4" w:rsidP="00EC04E4">
      <w:r>
        <w:t>}</w:t>
      </w:r>
    </w:p>
    <w:p w14:paraId="6001D17D" w14:textId="77777777" w:rsidR="00EC04E4" w:rsidRDefault="00EC04E4" w:rsidP="00EC04E4"/>
    <w:p w14:paraId="40CE9A87" w14:textId="0A6E8D5D" w:rsidR="00EC04E4" w:rsidRDefault="00EC04E4" w:rsidP="00EC04E4">
      <w:r>
        <w:t>@inproceedings{Su:2019:</w:t>
      </w:r>
      <w:del w:id="301" w:author="Chengqing Li" w:date="2025-06-04T19:13:00Z" w16du:dateUtc="2025-06-04T11:13:00Z">
        <w:r w:rsidR="00BD6A13">
          <w:delText>OmniAnomaly</w:delText>
        </w:r>
      </w:del>
      <w:ins w:id="302" w:author="Chengqing Li" w:date="2025-06-04T19:13:00Z" w16du:dateUtc="2025-06-04T11:13:00Z">
        <w:r>
          <w:t>RADFM</w:t>
        </w:r>
      </w:ins>
      <w:r>
        <w:t>,</w:t>
      </w:r>
    </w:p>
    <w:p w14:paraId="510AF905" w14:textId="4E31E15B" w:rsidR="00EC04E4" w:rsidRDefault="00EC04E4" w:rsidP="00EC04E4">
      <w:r>
        <w:t xml:space="preserve">  author </w:t>
      </w:r>
      <w:del w:id="303" w:author="Chengqing Li" w:date="2025-06-04T19:13:00Z" w16du:dateUtc="2025-06-04T11:13:00Z">
        <w:r w:rsidR="00BD6A13">
          <w:delText xml:space="preserve">=      </w:delText>
        </w:r>
      </w:del>
      <w:ins w:id="304" w:author="Chengqing Li" w:date="2025-06-04T19:13:00Z" w16du:dateUtc="2025-06-04T11:13:00Z">
        <w:r>
          <w:t xml:space="preserve">      =</w:t>
        </w:r>
      </w:ins>
      <w:r>
        <w:t xml:space="preserve"> {Su, Ya and Zhao, Youjian and Niu, Chenhao and Liu, Rong and Sun, Wei and Pei, Dan},</w:t>
      </w:r>
    </w:p>
    <w:p w14:paraId="2D0015B3" w14:textId="6A9F3F37" w:rsidR="00EC04E4" w:rsidRDefault="00EC04E4" w:rsidP="00EC04E4">
      <w:r>
        <w:t xml:space="preserve">  title </w:t>
      </w:r>
      <w:del w:id="305" w:author="Chengqing Li" w:date="2025-06-04T19:13:00Z" w16du:dateUtc="2025-06-04T11:13:00Z">
        <w:r w:rsidR="00BD6A13">
          <w:delText xml:space="preserve">=       </w:delText>
        </w:r>
      </w:del>
      <w:ins w:id="306" w:author="Chengqing Li" w:date="2025-06-04T19:13:00Z" w16du:dateUtc="2025-06-04T11:13:00Z">
        <w:r>
          <w:t xml:space="preserve">       =</w:t>
        </w:r>
      </w:ins>
      <w:r>
        <w:t xml:space="preserve"> {Robust anomaly detection for multivariate time series through stochastic recurrent neural network},</w:t>
      </w:r>
    </w:p>
    <w:p w14:paraId="7A49150B" w14:textId="77777777" w:rsidR="00BD6A13" w:rsidRDefault="00BD6A13" w:rsidP="00BD6A13">
      <w:pPr>
        <w:rPr>
          <w:del w:id="307" w:author="Chengqing Li" w:date="2025-06-04T19:13:00Z" w16du:dateUtc="2025-06-04T11:13:00Z"/>
        </w:rPr>
      </w:pPr>
      <w:del w:id="308" w:author="Chengqing Li" w:date="2025-06-04T19:13:00Z" w16du:dateUtc="2025-06-04T11:13:00Z">
        <w:r>
          <w:delText xml:space="preserve">  booktitle =    {Proceedings of The 25th ACM SIGKDD International Conference on Knowledge Discovery \&amp; Data Mining},</w:delText>
        </w:r>
      </w:del>
    </w:p>
    <w:p w14:paraId="774D488B" w14:textId="77777777" w:rsidR="00EC04E4" w:rsidRDefault="00EC04E4" w:rsidP="00EC04E4">
      <w:pPr>
        <w:rPr>
          <w:ins w:id="309" w:author="Chengqing Li" w:date="2025-06-04T19:13:00Z" w16du:dateUtc="2025-06-04T11:13:00Z"/>
        </w:rPr>
      </w:pPr>
      <w:ins w:id="310" w:author="Chengqing Li" w:date="2025-06-04T19:13:00Z" w16du:dateUtc="2025-06-04T11:13:00Z">
        <w:r>
          <w:t xml:space="preserve">  year         = {2019},</w:t>
        </w:r>
      </w:ins>
    </w:p>
    <w:p w14:paraId="6AE4F880" w14:textId="60B92EB2" w:rsidR="00EC04E4" w:rsidRDefault="00EC04E4" w:rsidP="00EC04E4">
      <w:r>
        <w:t xml:space="preserve">  pages </w:t>
      </w:r>
      <w:del w:id="311" w:author="Chengqing Li" w:date="2025-06-04T19:13:00Z" w16du:dateUtc="2025-06-04T11:13:00Z">
        <w:r w:rsidR="00BD6A13">
          <w:delText xml:space="preserve">=       </w:delText>
        </w:r>
      </w:del>
      <w:ins w:id="312" w:author="Chengqing Li" w:date="2025-06-04T19:13:00Z" w16du:dateUtc="2025-06-04T11:13:00Z">
        <w:r>
          <w:t xml:space="preserve">       =</w:t>
        </w:r>
      </w:ins>
      <w:r>
        <w:t xml:space="preserve"> {2828--2837},</w:t>
      </w:r>
    </w:p>
    <w:p w14:paraId="3B414B7D" w14:textId="77777777" w:rsidR="00BD6A13" w:rsidRDefault="00BD6A13" w:rsidP="00BD6A13">
      <w:pPr>
        <w:rPr>
          <w:del w:id="313" w:author="Chengqing Li" w:date="2025-06-04T19:13:00Z" w16du:dateUtc="2025-06-04T11:13:00Z"/>
        </w:rPr>
      </w:pPr>
      <w:del w:id="314" w:author="Chengqing Li" w:date="2025-06-04T19:13:00Z" w16du:dateUtc="2025-06-04T11:13:00Z">
        <w:r>
          <w:delText xml:space="preserve">  year =         {2019},</w:delText>
        </w:r>
      </w:del>
    </w:p>
    <w:p w14:paraId="6D1E3804" w14:textId="55FA054A" w:rsidR="00EC04E4" w:rsidRDefault="00EC04E4" w:rsidP="00EC04E4">
      <w:r>
        <w:t xml:space="preserve">  doi </w:t>
      </w:r>
      <w:del w:id="315" w:author="Chengqing Li" w:date="2025-06-04T19:13:00Z" w16du:dateUtc="2025-06-04T11:13:00Z">
        <w:r w:rsidR="00BD6A13">
          <w:delText xml:space="preserve">=         </w:delText>
        </w:r>
      </w:del>
      <w:ins w:id="316" w:author="Chengqing Li" w:date="2025-06-04T19:13:00Z" w16du:dateUtc="2025-06-04T11:13:00Z">
        <w:r>
          <w:t xml:space="preserve">         =</w:t>
        </w:r>
      </w:ins>
      <w:r>
        <w:t xml:space="preserve"> {10.1145/3292500.3330672</w:t>
      </w:r>
      <w:del w:id="317" w:author="Chengqing Li" w:date="2025-06-04T19:13:00Z" w16du:dateUtc="2025-06-04T11:13:00Z">
        <w:r w:rsidR="00BD6A13">
          <w:delText>},</w:delText>
        </w:r>
      </w:del>
      <w:ins w:id="318" w:author="Chengqing Li" w:date="2025-06-04T19:13:00Z" w16du:dateUtc="2025-06-04T11:13:00Z">
        <w:r>
          <w:t>}</w:t>
        </w:r>
      </w:ins>
    </w:p>
    <w:p w14:paraId="3B57D27C" w14:textId="77777777" w:rsidR="00EC04E4" w:rsidRDefault="00EC04E4" w:rsidP="00EC04E4">
      <w:r>
        <w:t>}</w:t>
      </w:r>
    </w:p>
    <w:p w14:paraId="3332C194" w14:textId="77777777" w:rsidR="00EC04E4" w:rsidRDefault="00EC04E4" w:rsidP="00EC04E4"/>
    <w:p w14:paraId="3D391F23" w14:textId="77777777" w:rsidR="00EC04E4" w:rsidRDefault="00EC04E4" w:rsidP="00EC04E4">
      <w:r>
        <w:t>@inproceedings{Zong:2018:DAGMM,</w:t>
      </w:r>
    </w:p>
    <w:p w14:paraId="536C496C" w14:textId="73A9DAAC" w:rsidR="00EC04E4" w:rsidRDefault="00EC04E4" w:rsidP="00EC04E4">
      <w:r>
        <w:t xml:space="preserve">  author </w:t>
      </w:r>
      <w:del w:id="319" w:author="Chengqing Li" w:date="2025-06-04T19:13:00Z" w16du:dateUtc="2025-06-04T11:13:00Z">
        <w:r w:rsidR="00BD6A13">
          <w:delText xml:space="preserve">=      </w:delText>
        </w:r>
      </w:del>
      <w:ins w:id="320" w:author="Chengqing Li" w:date="2025-06-04T19:13:00Z" w16du:dateUtc="2025-06-04T11:13:00Z">
        <w:r>
          <w:t xml:space="preserve">      =</w:t>
        </w:r>
      </w:ins>
      <w:r>
        <w:t xml:space="preserve"> {Zong, Bo and Song, Qi and Min, Martin Renqiang and Cheng, Wei and Lumezanu, Cristian and Cho, Daeki and Chen, Haifeng},</w:t>
      </w:r>
    </w:p>
    <w:p w14:paraId="7C49878D" w14:textId="5636DCD0" w:rsidR="00EC04E4" w:rsidRDefault="00EC04E4" w:rsidP="00EC04E4">
      <w:r>
        <w:t xml:space="preserve">  title </w:t>
      </w:r>
      <w:del w:id="321" w:author="Chengqing Li" w:date="2025-06-04T19:13:00Z" w16du:dateUtc="2025-06-04T11:13:00Z">
        <w:r w:rsidR="00BD6A13">
          <w:delText xml:space="preserve">=       </w:delText>
        </w:r>
      </w:del>
      <w:ins w:id="322" w:author="Chengqing Li" w:date="2025-06-04T19:13:00Z" w16du:dateUtc="2025-06-04T11:13:00Z">
        <w:r>
          <w:t xml:space="preserve">       =</w:t>
        </w:r>
      </w:ins>
      <w:r>
        <w:t xml:space="preserve"> {Deep autoencoding gaussian mixture model for unsupervised anomaly detection},</w:t>
      </w:r>
    </w:p>
    <w:p w14:paraId="11C1F9CC" w14:textId="77777777" w:rsidR="00BD6A13" w:rsidRDefault="00BD6A13" w:rsidP="00BD6A13">
      <w:pPr>
        <w:rPr>
          <w:del w:id="323" w:author="Chengqing Li" w:date="2025-06-04T19:13:00Z" w16du:dateUtc="2025-06-04T11:13:00Z"/>
        </w:rPr>
      </w:pPr>
      <w:del w:id="324" w:author="Chengqing Li" w:date="2025-06-04T19:13:00Z" w16du:dateUtc="2025-06-04T11:13:00Z">
        <w:r>
          <w:delText xml:space="preserve">  booktitle =    {International Conference on Learning Representations},</w:delText>
        </w:r>
      </w:del>
    </w:p>
    <w:p w14:paraId="2BE22BD4" w14:textId="53FB7580" w:rsidR="00EC04E4" w:rsidRDefault="00EC04E4" w:rsidP="00EC04E4">
      <w:r>
        <w:t xml:space="preserve">  year </w:t>
      </w:r>
      <w:del w:id="325" w:author="Chengqing Li" w:date="2025-06-04T19:13:00Z" w16du:dateUtc="2025-06-04T11:13:00Z">
        <w:r w:rsidR="00BD6A13">
          <w:delText xml:space="preserve">=        </w:delText>
        </w:r>
      </w:del>
      <w:ins w:id="326" w:author="Chengqing Li" w:date="2025-06-04T19:13:00Z" w16du:dateUtc="2025-06-04T11:13:00Z">
        <w:r>
          <w:t xml:space="preserve">        =</w:t>
        </w:r>
      </w:ins>
      <w:r>
        <w:t xml:space="preserve"> {2018</w:t>
      </w:r>
      <w:del w:id="327" w:author="Chengqing Li" w:date="2025-06-04T19:13:00Z" w16du:dateUtc="2025-06-04T11:13:00Z">
        <w:r w:rsidR="00BD6A13">
          <w:delText>},</w:delText>
        </w:r>
      </w:del>
      <w:ins w:id="328" w:author="Chengqing Li" w:date="2025-06-04T19:13:00Z" w16du:dateUtc="2025-06-04T11:13:00Z">
        <w:r>
          <w:t>}</w:t>
        </w:r>
      </w:ins>
    </w:p>
    <w:p w14:paraId="70D78152" w14:textId="77777777" w:rsidR="00BD6A13" w:rsidRDefault="00BD6A13" w:rsidP="00BD6A13">
      <w:pPr>
        <w:rPr>
          <w:del w:id="329" w:author="Chengqing Li" w:date="2025-06-04T19:13:00Z" w16du:dateUtc="2025-06-04T11:13:00Z"/>
        </w:rPr>
      </w:pPr>
      <w:del w:id="330" w:author="Chengqing Li" w:date="2025-06-04T19:13:00Z" w16du:dateUtc="2025-06-04T11:13:00Z">
        <w:r>
          <w:delText xml:space="preserve">  doi =          {},</w:delText>
        </w:r>
      </w:del>
    </w:p>
    <w:p w14:paraId="1EB82462" w14:textId="77777777" w:rsidR="00EC04E4" w:rsidRDefault="00EC04E4" w:rsidP="00EC04E4">
      <w:r>
        <w:t>}</w:t>
      </w:r>
    </w:p>
    <w:p w14:paraId="19587834" w14:textId="77777777" w:rsidR="00EC04E4" w:rsidRDefault="00EC04E4" w:rsidP="00EC04E4"/>
    <w:p w14:paraId="720829FF" w14:textId="16890E1E" w:rsidR="00EC04E4" w:rsidRDefault="00EC04E4" w:rsidP="00EC04E4">
      <w:r>
        <w:t>@article{</w:t>
      </w:r>
      <w:del w:id="331" w:author="Chengqing Li" w:date="2025-06-04T19:13:00Z" w16du:dateUtc="2025-06-04T11:13:00Z">
        <w:r w:rsidR="00BD6A13">
          <w:delText>10689345</w:delText>
        </w:r>
      </w:del>
      <w:ins w:id="332" w:author="Chengqing Li" w:date="2025-06-04T19:13:00Z" w16du:dateUtc="2025-06-04T11:13:00Z">
        <w:r>
          <w:t>Zhang:2024:RRMTS</w:t>
        </w:r>
      </w:ins>
      <w:r>
        <w:t>,</w:t>
      </w:r>
    </w:p>
    <w:p w14:paraId="3E4003F0" w14:textId="22EF5AF5" w:rsidR="00EC04E4" w:rsidRDefault="00EC04E4" w:rsidP="00EC04E4">
      <w:r>
        <w:t xml:space="preserve">  author </w:t>
      </w:r>
      <w:del w:id="333" w:author="Chengqing Li" w:date="2025-06-04T19:13:00Z" w16du:dateUtc="2025-06-04T11:13:00Z">
        <w:r w:rsidR="00BD6A13">
          <w:delText xml:space="preserve">=      </w:delText>
        </w:r>
      </w:del>
      <w:ins w:id="334" w:author="Chengqing Li" w:date="2025-06-04T19:13:00Z" w16du:dateUtc="2025-06-04T11:13:00Z">
        <w:r>
          <w:t xml:space="preserve">      =</w:t>
        </w:r>
      </w:ins>
      <w:r>
        <w:t xml:space="preserve"> {Zhang, Xiao and Xu, Shuqing and Chen, Huashan and Chen, Zekai and Zhuang, Fuzhen and Xiong, Hui and Yu, Dongxiao},</w:t>
      </w:r>
    </w:p>
    <w:p w14:paraId="38E3E208" w14:textId="53813C79" w:rsidR="00EC04E4" w:rsidRDefault="00EC04E4" w:rsidP="00EC04E4">
      <w:r>
        <w:t xml:space="preserve">  title </w:t>
      </w:r>
      <w:del w:id="335" w:author="Chengqing Li" w:date="2025-06-04T19:13:00Z" w16du:dateUtc="2025-06-04T11:13:00Z">
        <w:r w:rsidR="00BD6A13">
          <w:delText xml:space="preserve">=       </w:delText>
        </w:r>
      </w:del>
      <w:ins w:id="336" w:author="Chengqing Li" w:date="2025-06-04T19:13:00Z" w16du:dateUtc="2025-06-04T11:13:00Z">
        <w:r>
          <w:t xml:space="preserve">       =</w:t>
        </w:r>
      </w:ins>
      <w:r>
        <w:t xml:space="preserve"> {Rethinking robust multivariate time series anomaly detection: A hierarchical spatio-temporal variational perspective},</w:t>
      </w:r>
    </w:p>
    <w:p w14:paraId="19633090" w14:textId="1FF9D523" w:rsidR="00EC04E4" w:rsidRDefault="00EC04E4" w:rsidP="00EC04E4">
      <w:r>
        <w:t xml:space="preserve">  journal </w:t>
      </w:r>
      <w:del w:id="337" w:author="Chengqing Li" w:date="2025-06-04T19:13:00Z" w16du:dateUtc="2025-06-04T11:13:00Z">
        <w:r w:rsidR="00BD6A13">
          <w:delText xml:space="preserve">=     </w:delText>
        </w:r>
      </w:del>
      <w:ins w:id="338" w:author="Chengqing Li" w:date="2025-06-04T19:13:00Z" w16du:dateUtc="2025-06-04T11:13:00Z">
        <w:r>
          <w:t xml:space="preserve">     =</w:t>
        </w:r>
      </w:ins>
      <w:r>
        <w:t xml:space="preserve"> {IEEE Transactions on Knowledge and Data Engineering},</w:t>
      </w:r>
    </w:p>
    <w:p w14:paraId="0D4ACE1F" w14:textId="4E7257C3" w:rsidR="00EC04E4" w:rsidRDefault="00EC04E4" w:rsidP="00EC04E4">
      <w:r>
        <w:t xml:space="preserve">  year </w:t>
      </w:r>
      <w:del w:id="339" w:author="Chengqing Li" w:date="2025-06-04T19:13:00Z" w16du:dateUtc="2025-06-04T11:13:00Z">
        <w:r w:rsidR="00BD6A13">
          <w:delText xml:space="preserve">=        </w:delText>
        </w:r>
      </w:del>
      <w:ins w:id="340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09D22B85" w14:textId="139DA896" w:rsidR="00EC04E4" w:rsidRDefault="00EC04E4" w:rsidP="00EC04E4">
      <w:r>
        <w:t xml:space="preserve">  pages </w:t>
      </w:r>
      <w:del w:id="341" w:author="Chengqing Li" w:date="2025-06-04T19:13:00Z" w16du:dateUtc="2025-06-04T11:13:00Z">
        <w:r w:rsidR="00BD6A13">
          <w:delText xml:space="preserve">=       </w:delText>
        </w:r>
      </w:del>
      <w:ins w:id="342" w:author="Chengqing Li" w:date="2025-06-04T19:13:00Z" w16du:dateUtc="2025-06-04T11:13:00Z">
        <w:r>
          <w:t xml:space="preserve">       =</w:t>
        </w:r>
      </w:ins>
      <w:r>
        <w:t xml:space="preserve"> {1-14},</w:t>
      </w:r>
    </w:p>
    <w:p w14:paraId="5EDC3FE4" w14:textId="55F93FED" w:rsidR="00EC04E4" w:rsidRDefault="00EC04E4" w:rsidP="00EC04E4">
      <w:r>
        <w:t xml:space="preserve">  doi </w:t>
      </w:r>
      <w:del w:id="343" w:author="Chengqing Li" w:date="2025-06-04T19:13:00Z" w16du:dateUtc="2025-06-04T11:13:00Z">
        <w:r w:rsidR="00BD6A13">
          <w:delText xml:space="preserve">=         </w:delText>
        </w:r>
      </w:del>
      <w:ins w:id="344" w:author="Chengqing Li" w:date="2025-06-04T19:13:00Z" w16du:dateUtc="2025-06-04T11:13:00Z">
        <w:r>
          <w:t xml:space="preserve">         =</w:t>
        </w:r>
      </w:ins>
      <w:r>
        <w:t xml:space="preserve"> {10.1109/TKDE.2024.3466291</w:t>
      </w:r>
      <w:del w:id="345" w:author="Chengqing Li" w:date="2025-06-04T19:13:00Z" w16du:dateUtc="2025-06-04T11:13:00Z">
        <w:r w:rsidR="00BD6A13">
          <w:delText>},</w:delText>
        </w:r>
      </w:del>
      <w:ins w:id="346" w:author="Chengqing Li" w:date="2025-06-04T19:13:00Z" w16du:dateUtc="2025-06-04T11:13:00Z">
        <w:r>
          <w:t>}</w:t>
        </w:r>
      </w:ins>
    </w:p>
    <w:p w14:paraId="428BFEF8" w14:textId="77777777" w:rsidR="00EC04E4" w:rsidRDefault="00EC04E4" w:rsidP="00EC04E4">
      <w:r>
        <w:t>}</w:t>
      </w:r>
    </w:p>
    <w:p w14:paraId="0FC15493" w14:textId="77777777" w:rsidR="00EC04E4" w:rsidRDefault="00EC04E4" w:rsidP="00EC04E4"/>
    <w:p w14:paraId="06D65523" w14:textId="56164236" w:rsidR="00EC04E4" w:rsidRDefault="00EC04E4" w:rsidP="00EC04E4">
      <w:r>
        <w:t>@inproceedings{</w:t>
      </w:r>
      <w:del w:id="347" w:author="Chengqing Li" w:date="2025-06-04T19:13:00Z" w16du:dateUtc="2025-06-04T11:13:00Z">
        <w:r w:rsidR="00BD6A13">
          <w:delText>liu2024multivariate</w:delText>
        </w:r>
      </w:del>
      <w:ins w:id="348" w:author="Chengqing Li" w:date="2025-06-04T19:13:00Z" w16du:dateUtc="2025-06-04T11:13:00Z">
        <w:r>
          <w:t>Liu:2024:MTADB</w:t>
        </w:r>
      </w:ins>
      <w:r>
        <w:t>,</w:t>
      </w:r>
    </w:p>
    <w:p w14:paraId="678CC900" w14:textId="2EF6E6AA" w:rsidR="00EC04E4" w:rsidRDefault="00EC04E4" w:rsidP="00EC04E4">
      <w:r>
        <w:t xml:space="preserve">  author </w:t>
      </w:r>
      <w:del w:id="349" w:author="Chengqing Li" w:date="2025-06-04T19:13:00Z" w16du:dateUtc="2025-06-04T11:13:00Z">
        <w:r w:rsidR="00BD6A13">
          <w:delText xml:space="preserve">=      </w:delText>
        </w:r>
      </w:del>
      <w:ins w:id="350" w:author="Chengqing Li" w:date="2025-06-04T19:13:00Z" w16du:dateUtc="2025-06-04T11:13:00Z">
        <w:r>
          <w:t xml:space="preserve">      =</w:t>
        </w:r>
      </w:ins>
      <w:r>
        <w:t xml:space="preserve"> {Liu, Zhe and Huang, Xiang and Zhang, Jingyun and Hao, Zhifeng and Sun, Li and Peng, Hao},</w:t>
      </w:r>
    </w:p>
    <w:p w14:paraId="1F07E210" w14:textId="50FBC174" w:rsidR="00EC04E4" w:rsidRDefault="00EC04E4" w:rsidP="00EC04E4">
      <w:r>
        <w:t xml:space="preserve">  title </w:t>
      </w:r>
      <w:del w:id="351" w:author="Chengqing Li" w:date="2025-06-04T19:13:00Z" w16du:dateUtc="2025-06-04T11:13:00Z">
        <w:r w:rsidR="00BD6A13">
          <w:delText xml:space="preserve">=       </w:delText>
        </w:r>
      </w:del>
      <w:ins w:id="352" w:author="Chengqing Li" w:date="2025-06-04T19:13:00Z" w16du:dateUtc="2025-06-04T11:13:00Z">
        <w:r>
          <w:t xml:space="preserve">       =</w:t>
        </w:r>
      </w:ins>
      <w:r>
        <w:t xml:space="preserve"> {Multivariate time-series anomaly detection based on enhancing graph attention networks with topological analysis},</w:t>
      </w:r>
    </w:p>
    <w:p w14:paraId="653953BC" w14:textId="77777777" w:rsidR="00BD6A13" w:rsidRDefault="00BD6A13" w:rsidP="00BD6A13">
      <w:pPr>
        <w:rPr>
          <w:del w:id="353" w:author="Chengqing Li" w:date="2025-06-04T19:13:00Z" w16du:dateUtc="2025-06-04T11:13:00Z"/>
        </w:rPr>
      </w:pPr>
      <w:del w:id="354" w:author="Chengqing Li" w:date="2025-06-04T19:13:00Z" w16du:dateUtc="2025-06-04T11:13:00Z">
        <w:r>
          <w:delText xml:space="preserve">  booktitle =      {Proceedings of the 33rd ACM International Conference on Information and Knowledge Management},</w:delText>
        </w:r>
      </w:del>
    </w:p>
    <w:p w14:paraId="0C784A38" w14:textId="4990C49A" w:rsidR="00EC04E4" w:rsidRDefault="00EC04E4" w:rsidP="00EC04E4">
      <w:r>
        <w:t xml:space="preserve">  year </w:t>
      </w:r>
      <w:del w:id="355" w:author="Chengqing Li" w:date="2025-06-04T19:13:00Z" w16du:dateUtc="2025-06-04T11:13:00Z">
        <w:r w:rsidR="00BD6A13">
          <w:delText xml:space="preserve">=        </w:delText>
        </w:r>
      </w:del>
      <w:ins w:id="356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357" w:author="Chengqing Li" w:date="2025-06-04T19:13:00Z" w16du:dateUtc="2025-06-04T11:13:00Z">
        <w:r w:rsidR="00BD6A13">
          <w:delText>},</w:delText>
        </w:r>
      </w:del>
      <w:ins w:id="358" w:author="Chengqing Li" w:date="2025-06-04T19:13:00Z" w16du:dateUtc="2025-06-04T11:13:00Z">
        <w:r>
          <w:t>}</w:t>
        </w:r>
      </w:ins>
    </w:p>
    <w:p w14:paraId="7DC407FA" w14:textId="77777777" w:rsidR="00EC04E4" w:rsidRDefault="00EC04E4" w:rsidP="00EC04E4">
      <w:r>
        <w:t>}</w:t>
      </w:r>
    </w:p>
    <w:p w14:paraId="64730684" w14:textId="77777777" w:rsidR="00EC04E4" w:rsidRDefault="00EC04E4" w:rsidP="00EC04E4"/>
    <w:p w14:paraId="2BCDEA2B" w14:textId="51D3224F" w:rsidR="00EC04E4" w:rsidRDefault="00EC04E4" w:rsidP="00EC04E4">
      <w:r>
        <w:t>@inproceedings{</w:t>
      </w:r>
      <w:del w:id="359" w:author="Chengqing Li" w:date="2025-06-04T19:13:00Z" w16du:dateUtc="2025-06-04T11:13:00Z">
        <w:r w:rsidR="00BD6A13">
          <w:delText>yuan2024phogad</w:delText>
        </w:r>
      </w:del>
      <w:ins w:id="360" w:author="Chengqing Li" w:date="2025-06-04T19:13:00Z" w16du:dateUtc="2025-06-04T11:13:00Z">
        <w:r>
          <w:t>Yuan:2024:PGABD</w:t>
        </w:r>
      </w:ins>
      <w:r>
        <w:t>,</w:t>
      </w:r>
    </w:p>
    <w:p w14:paraId="159D42E6" w14:textId="2BD80CCA" w:rsidR="00EC04E4" w:rsidRDefault="00EC04E4" w:rsidP="00EC04E4">
      <w:r>
        <w:t xml:space="preserve">  author </w:t>
      </w:r>
      <w:del w:id="361" w:author="Chengqing Li" w:date="2025-06-04T19:13:00Z" w16du:dateUtc="2025-06-04T11:13:00Z">
        <w:r w:rsidR="00BD6A13">
          <w:delText xml:space="preserve">=      </w:delText>
        </w:r>
      </w:del>
      <w:ins w:id="362" w:author="Chengqing Li" w:date="2025-06-04T19:13:00Z" w16du:dateUtc="2025-06-04T11:13:00Z">
        <w:r>
          <w:t xml:space="preserve">      =</w:t>
        </w:r>
      </w:ins>
      <w:r>
        <w:t xml:space="preserve"> {Yuan, Ziqi and Zhou, Haoyi and Chen, Tianyu and Li, Jianxin},</w:t>
      </w:r>
    </w:p>
    <w:p w14:paraId="4D1C2BC6" w14:textId="1A6F5DED" w:rsidR="00EC04E4" w:rsidRDefault="00EC04E4" w:rsidP="00EC04E4">
      <w:r>
        <w:t xml:space="preserve">  title </w:t>
      </w:r>
      <w:del w:id="363" w:author="Chengqing Li" w:date="2025-06-04T19:13:00Z" w16du:dateUtc="2025-06-04T11:13:00Z">
        <w:r w:rsidR="00BD6A13">
          <w:delText xml:space="preserve">=       </w:delText>
        </w:r>
      </w:del>
      <w:ins w:id="364" w:author="Chengqing Li" w:date="2025-06-04T19:13:00Z" w16du:dateUtc="2025-06-04T11:13:00Z">
        <w:r>
          <w:t xml:space="preserve">       =</w:t>
        </w:r>
      </w:ins>
      <w:r>
        <w:t xml:space="preserve"> {{PhoGAD}: Graph-based anomaly behavior detection with persistent homology optimization},</w:t>
      </w:r>
    </w:p>
    <w:p w14:paraId="3D731DF2" w14:textId="77777777" w:rsidR="00BD6A13" w:rsidRDefault="00BD6A13" w:rsidP="00BD6A13">
      <w:pPr>
        <w:rPr>
          <w:del w:id="365" w:author="Chengqing Li" w:date="2025-06-04T19:13:00Z" w16du:dateUtc="2025-06-04T11:13:00Z"/>
        </w:rPr>
      </w:pPr>
      <w:del w:id="366" w:author="Chengqing Li" w:date="2025-06-04T19:13:00Z" w16du:dateUtc="2025-06-04T11:13:00Z">
        <w:r>
          <w:delText xml:space="preserve">  booktitle =    {Proceedings of The 17th ACM International Conference on Web Search and Data Mining},</w:delText>
        </w:r>
      </w:del>
    </w:p>
    <w:p w14:paraId="4CC829F0" w14:textId="0450A662" w:rsidR="00EC04E4" w:rsidRDefault="00EC04E4" w:rsidP="00EC04E4">
      <w:r>
        <w:t xml:space="preserve">  year </w:t>
      </w:r>
      <w:del w:id="367" w:author="Chengqing Li" w:date="2025-06-04T19:13:00Z" w16du:dateUtc="2025-06-04T11:13:00Z">
        <w:r w:rsidR="00BD6A13">
          <w:delText xml:space="preserve">=        </w:delText>
        </w:r>
      </w:del>
      <w:ins w:id="368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35FDC251" w14:textId="4BE2E5F5" w:rsidR="00EC04E4" w:rsidRDefault="00EC04E4" w:rsidP="00EC04E4">
      <w:r>
        <w:t xml:space="preserve">  pages </w:t>
      </w:r>
      <w:del w:id="369" w:author="Chengqing Li" w:date="2025-06-04T19:13:00Z" w16du:dateUtc="2025-06-04T11:13:00Z">
        <w:r w:rsidR="00BD6A13">
          <w:delText xml:space="preserve">=       </w:delText>
        </w:r>
      </w:del>
      <w:ins w:id="370" w:author="Chengqing Li" w:date="2025-06-04T19:13:00Z" w16du:dateUtc="2025-06-04T11:13:00Z">
        <w:r>
          <w:t xml:space="preserve">       =</w:t>
        </w:r>
      </w:ins>
      <w:r>
        <w:t xml:space="preserve"> {920--929</w:t>
      </w:r>
      <w:del w:id="371" w:author="Chengqing Li" w:date="2025-06-04T19:13:00Z" w16du:dateUtc="2025-06-04T11:13:00Z">
        <w:r w:rsidR="00BD6A13">
          <w:delText>},</w:delText>
        </w:r>
      </w:del>
      <w:ins w:id="372" w:author="Chengqing Li" w:date="2025-06-04T19:13:00Z" w16du:dateUtc="2025-06-04T11:13:00Z">
        <w:r>
          <w:t>}</w:t>
        </w:r>
      </w:ins>
    </w:p>
    <w:p w14:paraId="63146701" w14:textId="77777777" w:rsidR="00EC04E4" w:rsidRDefault="00EC04E4" w:rsidP="00EC04E4">
      <w:r>
        <w:t>}</w:t>
      </w:r>
    </w:p>
    <w:p w14:paraId="20C07971" w14:textId="77777777" w:rsidR="00EC04E4" w:rsidRDefault="00EC04E4" w:rsidP="00EC04E4"/>
    <w:p w14:paraId="12FFA2FE" w14:textId="5A9CB45B" w:rsidR="00EC04E4" w:rsidRDefault="00EC04E4" w:rsidP="00EC04E4">
      <w:r>
        <w:t>@inproceedings{</w:t>
      </w:r>
      <w:del w:id="373" w:author="Chengqing Li" w:date="2025-06-04T19:13:00Z" w16du:dateUtc="2025-06-04T11:13:00Z">
        <w:r w:rsidR="00BD6A13">
          <w:delText>lee2023duogat</w:delText>
        </w:r>
      </w:del>
      <w:ins w:id="374" w:author="Chengqing Li" w:date="2025-06-04T19:13:00Z" w16du:dateUtc="2025-06-04T11:13:00Z">
        <w:r>
          <w:t>Lee:2023:DDTGA</w:t>
        </w:r>
      </w:ins>
      <w:r>
        <w:t>,</w:t>
      </w:r>
    </w:p>
    <w:p w14:paraId="741CB3ED" w14:textId="48BFE46B" w:rsidR="00EC04E4" w:rsidRDefault="00EC04E4" w:rsidP="00EC04E4">
      <w:r>
        <w:t xml:space="preserve">  author </w:t>
      </w:r>
      <w:del w:id="375" w:author="Chengqing Li" w:date="2025-06-04T19:13:00Z" w16du:dateUtc="2025-06-04T11:13:00Z">
        <w:r w:rsidR="00BD6A13">
          <w:delText xml:space="preserve">=      </w:delText>
        </w:r>
      </w:del>
      <w:ins w:id="376" w:author="Chengqing Li" w:date="2025-06-04T19:13:00Z" w16du:dateUtc="2025-06-04T11:13:00Z">
        <w:r>
          <w:t xml:space="preserve">      =</w:t>
        </w:r>
      </w:ins>
      <w:r>
        <w:t xml:space="preserve"> {Lee, Jongsoo and Park, Byeongtae and Chae, Dong-Kyu},</w:t>
      </w:r>
    </w:p>
    <w:p w14:paraId="0C2F7A25" w14:textId="04AAC327" w:rsidR="00EC04E4" w:rsidRDefault="00EC04E4" w:rsidP="00EC04E4">
      <w:r>
        <w:t xml:space="preserve">  title </w:t>
      </w:r>
      <w:del w:id="377" w:author="Chengqing Li" w:date="2025-06-04T19:13:00Z" w16du:dateUtc="2025-06-04T11:13:00Z">
        <w:r w:rsidR="00BD6A13">
          <w:delText xml:space="preserve">=       </w:delText>
        </w:r>
      </w:del>
      <w:ins w:id="378" w:author="Chengqing Li" w:date="2025-06-04T19:13:00Z" w16du:dateUtc="2025-06-04T11:13:00Z">
        <w:r>
          <w:t xml:space="preserve">       =</w:t>
        </w:r>
      </w:ins>
      <w:r>
        <w:t xml:space="preserve"> {{DuoGAT}: Dual time-oriented graph attention networks for accurate, efficient and explainable anomaly detection on time-series},</w:t>
      </w:r>
    </w:p>
    <w:p w14:paraId="260D6053" w14:textId="77777777" w:rsidR="00BD6A13" w:rsidRDefault="00BD6A13" w:rsidP="00BD6A13">
      <w:pPr>
        <w:rPr>
          <w:del w:id="379" w:author="Chengqing Li" w:date="2025-06-04T19:13:00Z" w16du:dateUtc="2025-06-04T11:13:00Z"/>
        </w:rPr>
      </w:pPr>
      <w:del w:id="380" w:author="Chengqing Li" w:date="2025-06-04T19:13:00Z" w16du:dateUtc="2025-06-04T11:13:00Z">
        <w:r>
          <w:delText xml:space="preserve">  booktitle =    {Proceedings of The 32nd ACM International Conference on Information and Knowledge Management},</w:delText>
        </w:r>
      </w:del>
    </w:p>
    <w:p w14:paraId="146D986A" w14:textId="6A35099F" w:rsidR="00EC04E4" w:rsidRDefault="00EC04E4" w:rsidP="00EC04E4">
      <w:r>
        <w:t xml:space="preserve">  year </w:t>
      </w:r>
      <w:del w:id="381" w:author="Chengqing Li" w:date="2025-06-04T19:13:00Z" w16du:dateUtc="2025-06-04T11:13:00Z">
        <w:r w:rsidR="00BD6A13">
          <w:delText xml:space="preserve">=        </w:delText>
        </w:r>
      </w:del>
      <w:ins w:id="382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4B7CCC1C" w14:textId="2D425A8A" w:rsidR="00EC04E4" w:rsidRDefault="00EC04E4" w:rsidP="00EC04E4">
      <w:r>
        <w:t xml:space="preserve">  pages </w:t>
      </w:r>
      <w:del w:id="383" w:author="Chengqing Li" w:date="2025-06-04T19:13:00Z" w16du:dateUtc="2025-06-04T11:13:00Z">
        <w:r w:rsidR="00BD6A13">
          <w:delText xml:space="preserve">=       </w:delText>
        </w:r>
      </w:del>
      <w:ins w:id="384" w:author="Chengqing Li" w:date="2025-06-04T19:13:00Z" w16du:dateUtc="2025-06-04T11:13:00Z">
        <w:r>
          <w:t xml:space="preserve">       =</w:t>
        </w:r>
      </w:ins>
      <w:r>
        <w:t xml:space="preserve"> {1188--1197</w:t>
      </w:r>
      <w:del w:id="385" w:author="Chengqing Li" w:date="2025-06-04T19:13:00Z" w16du:dateUtc="2025-06-04T11:13:00Z">
        <w:r w:rsidR="00BD6A13">
          <w:delText>},</w:delText>
        </w:r>
      </w:del>
      <w:ins w:id="386" w:author="Chengqing Li" w:date="2025-06-04T19:13:00Z" w16du:dateUtc="2025-06-04T11:13:00Z">
        <w:r>
          <w:t>}</w:t>
        </w:r>
      </w:ins>
    </w:p>
    <w:p w14:paraId="0DAF3175" w14:textId="77777777" w:rsidR="00EC04E4" w:rsidRDefault="00EC04E4" w:rsidP="00EC04E4">
      <w:r>
        <w:t>}</w:t>
      </w:r>
    </w:p>
    <w:p w14:paraId="1508FC78" w14:textId="77777777" w:rsidR="00EC04E4" w:rsidRDefault="00EC04E4" w:rsidP="00EC04E4"/>
    <w:p w14:paraId="14CA4C75" w14:textId="659825F7" w:rsidR="00EC04E4" w:rsidRDefault="00EC04E4" w:rsidP="00EC04E4">
      <w:r>
        <w:t>@article{</w:t>
      </w:r>
      <w:del w:id="387" w:author="Chengqing Li" w:date="2025-06-04T19:13:00Z" w16du:dateUtc="2025-06-04T11:13:00Z">
        <w:r w:rsidR="00BD6A13">
          <w:delText>pang2024asymptotic</w:delText>
        </w:r>
      </w:del>
      <w:ins w:id="388" w:author="Chengqing Li" w:date="2025-06-04T19:13:00Z" w16du:dateUtc="2025-06-04T11:13:00Z">
        <w:r>
          <w:t>Pang:2024:ACGSL</w:t>
        </w:r>
      </w:ins>
      <w:r>
        <w:t>,</w:t>
      </w:r>
    </w:p>
    <w:p w14:paraId="2FE3D535" w14:textId="18F559A9" w:rsidR="00EC04E4" w:rsidRDefault="00EC04E4" w:rsidP="00EC04E4">
      <w:r>
        <w:t xml:space="preserve">  author </w:t>
      </w:r>
      <w:del w:id="389" w:author="Chengqing Li" w:date="2025-06-04T19:13:00Z" w16du:dateUtc="2025-06-04T11:13:00Z">
        <w:r w:rsidR="00BD6A13">
          <w:delText xml:space="preserve">=      </w:delText>
        </w:r>
      </w:del>
      <w:ins w:id="390" w:author="Chengqing Li" w:date="2025-06-04T19:13:00Z" w16du:dateUtc="2025-06-04T11:13:00Z">
        <w:r>
          <w:t xml:space="preserve">      =</w:t>
        </w:r>
      </w:ins>
      <w:r>
        <w:t xml:space="preserve"> {Pang, Huaxin and Wei, Shikui and Li, Youru and Liu, Ting and Zhang, Huaqi and Qin, Ying and Zhao, Yao},</w:t>
      </w:r>
    </w:p>
    <w:p w14:paraId="52772EA4" w14:textId="177D7593" w:rsidR="00EC04E4" w:rsidRDefault="00EC04E4" w:rsidP="00EC04E4">
      <w:r>
        <w:t xml:space="preserve">  title </w:t>
      </w:r>
      <w:del w:id="391" w:author="Chengqing Li" w:date="2025-06-04T19:13:00Z" w16du:dateUtc="2025-06-04T11:13:00Z">
        <w:r w:rsidR="00BD6A13">
          <w:delText xml:space="preserve">=       </w:delText>
        </w:r>
      </w:del>
      <w:ins w:id="392" w:author="Chengqing Li" w:date="2025-06-04T19:13:00Z" w16du:dateUtc="2025-06-04T11:13:00Z">
        <w:r>
          <w:t xml:space="preserve">       =</w:t>
        </w:r>
      </w:ins>
      <w:r>
        <w:t xml:space="preserve"> {Asymptotic consistent graph structure learning for multivariate time series anomaly detection},</w:t>
      </w:r>
    </w:p>
    <w:p w14:paraId="414521FE" w14:textId="43143F53" w:rsidR="00EC04E4" w:rsidRDefault="00EC04E4" w:rsidP="00EC04E4">
      <w:r>
        <w:t xml:space="preserve">  journal </w:t>
      </w:r>
      <w:del w:id="393" w:author="Chengqing Li" w:date="2025-06-04T19:13:00Z" w16du:dateUtc="2025-06-04T11:13:00Z">
        <w:r w:rsidR="00BD6A13">
          <w:delText xml:space="preserve">=     </w:delText>
        </w:r>
      </w:del>
      <w:ins w:id="394" w:author="Chengqing Li" w:date="2025-06-04T19:13:00Z" w16du:dateUtc="2025-06-04T11:13:00Z">
        <w:r>
          <w:t xml:space="preserve">     =</w:t>
        </w:r>
      </w:ins>
      <w:r>
        <w:t xml:space="preserve"> {IEEE Transactions on Instrumentation and Measurement},</w:t>
      </w:r>
    </w:p>
    <w:p w14:paraId="1435F401" w14:textId="5372B481" w:rsidR="00EC04E4" w:rsidRDefault="00EC04E4" w:rsidP="00EC04E4">
      <w:r>
        <w:t xml:space="preserve">  year </w:t>
      </w:r>
      <w:del w:id="395" w:author="Chengqing Li" w:date="2025-06-04T19:13:00Z" w16du:dateUtc="2025-06-04T11:13:00Z">
        <w:r w:rsidR="00BD6A13">
          <w:delText xml:space="preserve">=        </w:delText>
        </w:r>
      </w:del>
      <w:ins w:id="396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397" w:author="Chengqing Li" w:date="2025-06-04T19:13:00Z" w16du:dateUtc="2025-06-04T11:13:00Z">
        <w:r w:rsidR="00BD6A13">
          <w:delText>},</w:delText>
        </w:r>
      </w:del>
      <w:ins w:id="398" w:author="Chengqing Li" w:date="2025-06-04T19:13:00Z" w16du:dateUtc="2025-06-04T11:13:00Z">
        <w:r>
          <w:t>}</w:t>
        </w:r>
      </w:ins>
    </w:p>
    <w:p w14:paraId="74DE7EF6" w14:textId="77777777" w:rsidR="00EC04E4" w:rsidRDefault="00EC04E4" w:rsidP="00EC04E4">
      <w:r>
        <w:t>}</w:t>
      </w:r>
    </w:p>
    <w:p w14:paraId="16B990D7" w14:textId="77777777" w:rsidR="00EC04E4" w:rsidRDefault="00EC04E4" w:rsidP="00EC04E4"/>
    <w:p w14:paraId="67F64A1D" w14:textId="72839865" w:rsidR="00EC04E4" w:rsidRDefault="00EC04E4" w:rsidP="00EC04E4">
      <w:r>
        <w:t>@article{</w:t>
      </w:r>
      <w:del w:id="399" w:author="Chengqing Li" w:date="2025-06-04T19:13:00Z" w16du:dateUtc="2025-06-04T11:13:00Z">
        <w:r w:rsidR="00BD6A13">
          <w:delText>fan2023adversarial</w:delText>
        </w:r>
      </w:del>
      <w:ins w:id="400" w:author="Chengqing Li" w:date="2025-06-04T19:13:00Z" w16du:dateUtc="2025-06-04T11:13:00Z">
        <w:r>
          <w:t>Fan:2023:AATRN</w:t>
        </w:r>
      </w:ins>
      <w:r>
        <w:t>,</w:t>
      </w:r>
    </w:p>
    <w:p w14:paraId="6E863BB6" w14:textId="3D7A4B3C" w:rsidR="00EC04E4" w:rsidRDefault="00EC04E4" w:rsidP="00EC04E4">
      <w:r>
        <w:t xml:space="preserve">  author </w:t>
      </w:r>
      <w:del w:id="401" w:author="Chengqing Li" w:date="2025-06-04T19:13:00Z" w16du:dateUtc="2025-06-04T11:13:00Z">
        <w:r w:rsidR="00BD6A13">
          <w:delText xml:space="preserve">=      </w:delText>
        </w:r>
      </w:del>
      <w:ins w:id="402" w:author="Chengqing Li" w:date="2025-06-04T19:13:00Z" w16du:dateUtc="2025-06-04T11:13:00Z">
        <w:r>
          <w:t xml:space="preserve">      =</w:t>
        </w:r>
      </w:ins>
      <w:r>
        <w:t xml:space="preserve"> {Fan, Jin and Wang, Zehao and Wu, Huifeng and Sun, Danfeng and Wu, Jia and Lu, Xin},</w:t>
      </w:r>
    </w:p>
    <w:p w14:paraId="2EAD94A7" w14:textId="17A5100C" w:rsidR="00EC04E4" w:rsidRDefault="00EC04E4" w:rsidP="00EC04E4">
      <w:r>
        <w:t xml:space="preserve">  title </w:t>
      </w:r>
      <w:del w:id="403" w:author="Chengqing Li" w:date="2025-06-04T19:13:00Z" w16du:dateUtc="2025-06-04T11:13:00Z">
        <w:r w:rsidR="00BD6A13">
          <w:delText xml:space="preserve">=       </w:delText>
        </w:r>
      </w:del>
      <w:ins w:id="404" w:author="Chengqing Li" w:date="2025-06-04T19:13:00Z" w16du:dateUtc="2025-06-04T11:13:00Z">
        <w:r>
          <w:t xml:space="preserve">       =</w:t>
        </w:r>
      </w:ins>
      <w:r>
        <w:t xml:space="preserve"> {An adversarial time-frequency reconstruction network for unsupervised anomaly detection},</w:t>
      </w:r>
    </w:p>
    <w:p w14:paraId="542C94EC" w14:textId="32654845" w:rsidR="00EC04E4" w:rsidRDefault="00EC04E4" w:rsidP="00EC04E4">
      <w:r>
        <w:t xml:space="preserve">  journal </w:t>
      </w:r>
      <w:del w:id="405" w:author="Chengqing Li" w:date="2025-06-04T19:13:00Z" w16du:dateUtc="2025-06-04T11:13:00Z">
        <w:r w:rsidR="00BD6A13">
          <w:delText xml:space="preserve">=     </w:delText>
        </w:r>
      </w:del>
      <w:ins w:id="406" w:author="Chengqing Li" w:date="2025-06-04T19:13:00Z" w16du:dateUtc="2025-06-04T11:13:00Z">
        <w:r>
          <w:t xml:space="preserve">     =</w:t>
        </w:r>
      </w:ins>
      <w:r>
        <w:t xml:space="preserve"> {Neural Networks},</w:t>
      </w:r>
    </w:p>
    <w:p w14:paraId="4D59FBCC" w14:textId="72924379" w:rsidR="00EC04E4" w:rsidRDefault="00EC04E4" w:rsidP="00EC04E4">
      <w:r>
        <w:t xml:space="preserve">  year </w:t>
      </w:r>
      <w:del w:id="407" w:author="Chengqing Li" w:date="2025-06-04T19:13:00Z" w16du:dateUtc="2025-06-04T11:13:00Z">
        <w:r w:rsidR="00BD6A13">
          <w:delText xml:space="preserve">=        </w:delText>
        </w:r>
      </w:del>
      <w:ins w:id="408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101DA7B1" w14:textId="703372F0" w:rsidR="00EC04E4" w:rsidRDefault="00EC04E4" w:rsidP="00EC04E4">
      <w:r>
        <w:t xml:space="preserve">  volume </w:t>
      </w:r>
      <w:del w:id="409" w:author="Chengqing Li" w:date="2025-06-04T19:13:00Z" w16du:dateUtc="2025-06-04T11:13:00Z">
        <w:r w:rsidR="00BD6A13">
          <w:delText xml:space="preserve">=      </w:delText>
        </w:r>
      </w:del>
      <w:ins w:id="410" w:author="Chengqing Li" w:date="2025-06-04T19:13:00Z" w16du:dateUtc="2025-06-04T11:13:00Z">
        <w:r>
          <w:t xml:space="preserve">      =</w:t>
        </w:r>
      </w:ins>
      <w:r>
        <w:t xml:space="preserve"> {168},</w:t>
      </w:r>
    </w:p>
    <w:p w14:paraId="5CB6D7F6" w14:textId="60749E37" w:rsidR="00EC04E4" w:rsidRDefault="00EC04E4" w:rsidP="00EC04E4">
      <w:r>
        <w:t xml:space="preserve">  pages </w:t>
      </w:r>
      <w:del w:id="411" w:author="Chengqing Li" w:date="2025-06-04T19:13:00Z" w16du:dateUtc="2025-06-04T11:13:00Z">
        <w:r w:rsidR="00BD6A13">
          <w:delText xml:space="preserve">=       </w:delText>
        </w:r>
      </w:del>
      <w:ins w:id="412" w:author="Chengqing Li" w:date="2025-06-04T19:13:00Z" w16du:dateUtc="2025-06-04T11:13:00Z">
        <w:r>
          <w:t xml:space="preserve">       =</w:t>
        </w:r>
      </w:ins>
      <w:r>
        <w:t xml:space="preserve"> {44--56</w:t>
      </w:r>
      <w:del w:id="413" w:author="Chengqing Li" w:date="2025-06-04T19:13:00Z" w16du:dateUtc="2025-06-04T11:13:00Z">
        <w:r w:rsidR="00BD6A13">
          <w:delText>},</w:delText>
        </w:r>
      </w:del>
      <w:ins w:id="414" w:author="Chengqing Li" w:date="2025-06-04T19:13:00Z" w16du:dateUtc="2025-06-04T11:13:00Z">
        <w:r>
          <w:t>}</w:t>
        </w:r>
      </w:ins>
    </w:p>
    <w:p w14:paraId="6D87EE14" w14:textId="77777777" w:rsidR="00EC04E4" w:rsidRDefault="00EC04E4" w:rsidP="00EC04E4">
      <w:r>
        <w:t>}</w:t>
      </w:r>
    </w:p>
    <w:p w14:paraId="12C55CD2" w14:textId="77777777" w:rsidR="00EC04E4" w:rsidRDefault="00EC04E4" w:rsidP="00EC04E4"/>
    <w:p w14:paraId="388698F7" w14:textId="74E68071" w:rsidR="00EC04E4" w:rsidRDefault="00EC04E4" w:rsidP="00EC04E4">
      <w:r>
        <w:t>@article{</w:t>
      </w:r>
      <w:del w:id="415" w:author="Chengqing Li" w:date="2025-06-04T19:13:00Z" w16du:dateUtc="2025-06-04T11:13:00Z">
        <w:r w:rsidR="00BD6A13">
          <w:delText>zheng2023correlation</w:delText>
        </w:r>
      </w:del>
      <w:ins w:id="416" w:author="Chengqing Li" w:date="2025-06-04T19:13:00Z" w16du:dateUtc="2025-06-04T11:13:00Z">
        <w:r>
          <w:t>Zheng:2023:CSGLF</w:t>
        </w:r>
      </w:ins>
      <w:r>
        <w:t>,</w:t>
      </w:r>
    </w:p>
    <w:p w14:paraId="1EA709CF" w14:textId="49DA59E6" w:rsidR="00EC04E4" w:rsidRDefault="00EC04E4" w:rsidP="00EC04E4">
      <w:r>
        <w:t xml:space="preserve">  author </w:t>
      </w:r>
      <w:del w:id="417" w:author="Chengqing Li" w:date="2025-06-04T19:13:00Z" w16du:dateUtc="2025-06-04T11:13:00Z">
        <w:r w:rsidR="00BD6A13">
          <w:delText xml:space="preserve">=      </w:delText>
        </w:r>
      </w:del>
      <w:ins w:id="418" w:author="Chengqing Li" w:date="2025-06-04T19:13:00Z" w16du:dateUtc="2025-06-04T11:13:00Z">
        <w:r>
          <w:t xml:space="preserve">      =</w:t>
        </w:r>
      </w:ins>
      <w:r>
        <w:t xml:space="preserve"> {Zheng, Yu and Koh, Huan Yee and Jin, Ming and Chi, Lianhua and Phan, Khoa T and Pan, Shirui and Chen, Yi-Ping Phoebe and Xiang, Wei},</w:t>
      </w:r>
    </w:p>
    <w:p w14:paraId="09300805" w14:textId="58B7A74B" w:rsidR="00EC04E4" w:rsidRDefault="00EC04E4" w:rsidP="00EC04E4">
      <w:r>
        <w:t xml:space="preserve">  title </w:t>
      </w:r>
      <w:del w:id="419" w:author="Chengqing Li" w:date="2025-06-04T19:13:00Z" w16du:dateUtc="2025-06-04T11:13:00Z">
        <w:r w:rsidR="00BD6A13">
          <w:delText xml:space="preserve">=       </w:delText>
        </w:r>
      </w:del>
      <w:ins w:id="420" w:author="Chengqing Li" w:date="2025-06-04T19:13:00Z" w16du:dateUtc="2025-06-04T11:13:00Z">
        <w:r>
          <w:t xml:space="preserve">       =</w:t>
        </w:r>
      </w:ins>
      <w:r>
        <w:t xml:space="preserve"> {Correlation-aware spatial-temporal graph learning for multivariate time-series anomaly detection},</w:t>
      </w:r>
    </w:p>
    <w:p w14:paraId="12B055AD" w14:textId="1899C0D0" w:rsidR="00EC04E4" w:rsidRDefault="00EC04E4" w:rsidP="00EC04E4">
      <w:r>
        <w:t xml:space="preserve">  journal </w:t>
      </w:r>
      <w:del w:id="421" w:author="Chengqing Li" w:date="2025-06-04T19:13:00Z" w16du:dateUtc="2025-06-04T11:13:00Z">
        <w:r w:rsidR="00BD6A13">
          <w:delText xml:space="preserve">=     </w:delText>
        </w:r>
      </w:del>
      <w:ins w:id="422" w:author="Chengqing Li" w:date="2025-06-04T19:13:00Z" w16du:dateUtc="2025-06-04T11:13:00Z">
        <w:r>
          <w:t xml:space="preserve">     =</w:t>
        </w:r>
      </w:ins>
      <w:r>
        <w:t xml:space="preserve"> {IEEE Transactions on Neural Networks and Learning Systems},</w:t>
      </w:r>
    </w:p>
    <w:p w14:paraId="11D3879F" w14:textId="14952602" w:rsidR="00EC04E4" w:rsidRDefault="00EC04E4" w:rsidP="00EC04E4">
      <w:r>
        <w:t xml:space="preserve">  year </w:t>
      </w:r>
      <w:del w:id="423" w:author="Chengqing Li" w:date="2025-06-04T19:13:00Z" w16du:dateUtc="2025-06-04T11:13:00Z">
        <w:r w:rsidR="00BD6A13">
          <w:delText xml:space="preserve">=        </w:delText>
        </w:r>
      </w:del>
      <w:ins w:id="424" w:author="Chengqing Li" w:date="2025-06-04T19:13:00Z" w16du:dateUtc="2025-06-04T11:13:00Z">
        <w:r>
          <w:t xml:space="preserve">        =</w:t>
        </w:r>
      </w:ins>
      <w:r>
        <w:t xml:space="preserve"> {2023</w:t>
      </w:r>
      <w:del w:id="425" w:author="Chengqing Li" w:date="2025-06-04T19:13:00Z" w16du:dateUtc="2025-06-04T11:13:00Z">
        <w:r w:rsidR="00BD6A13">
          <w:delText>},</w:delText>
        </w:r>
      </w:del>
      <w:ins w:id="426" w:author="Chengqing Li" w:date="2025-06-04T19:13:00Z" w16du:dateUtc="2025-06-04T11:13:00Z">
        <w:r>
          <w:t>}</w:t>
        </w:r>
      </w:ins>
    </w:p>
    <w:p w14:paraId="7B0693F5" w14:textId="77777777" w:rsidR="00EC04E4" w:rsidRDefault="00EC04E4" w:rsidP="00EC04E4">
      <w:r>
        <w:t>}</w:t>
      </w:r>
    </w:p>
    <w:p w14:paraId="46671CDC" w14:textId="77777777" w:rsidR="00EC04E4" w:rsidRDefault="00EC04E4" w:rsidP="00EC04E4"/>
    <w:p w14:paraId="7CCAEB53" w14:textId="38DFE295" w:rsidR="00EC04E4" w:rsidRDefault="00EC04E4" w:rsidP="00EC04E4">
      <w:r>
        <w:t>@article{</w:t>
      </w:r>
      <w:del w:id="427" w:author="Chengqing Li" w:date="2025-06-04T19:13:00Z" w16du:dateUtc="2025-06-04T11:13:00Z">
        <w:r w:rsidR="00BD6A13">
          <w:delText>shi2023robust</w:delText>
        </w:r>
      </w:del>
      <w:ins w:id="428" w:author="Chengqing Li" w:date="2025-06-04T19:13:00Z" w16du:dateUtc="2025-06-04T11:13:00Z">
        <w:r>
          <w:t>Shi:2023:RADFM</w:t>
        </w:r>
      </w:ins>
      <w:r>
        <w:t>,</w:t>
      </w:r>
    </w:p>
    <w:p w14:paraId="0FB2D354" w14:textId="00044F64" w:rsidR="00EC04E4" w:rsidRDefault="00EC04E4" w:rsidP="00EC04E4">
      <w:r>
        <w:t xml:space="preserve">  author </w:t>
      </w:r>
      <w:del w:id="429" w:author="Chengqing Li" w:date="2025-06-04T19:13:00Z" w16du:dateUtc="2025-06-04T11:13:00Z">
        <w:r w:rsidR="00BD6A13">
          <w:delText xml:space="preserve">=      </w:delText>
        </w:r>
      </w:del>
      <w:ins w:id="430" w:author="Chengqing Li" w:date="2025-06-04T19:13:00Z" w16du:dateUtc="2025-06-04T11:13:00Z">
        <w:r>
          <w:t xml:space="preserve">      =</w:t>
        </w:r>
      </w:ins>
      <w:r>
        <w:t xml:space="preserve"> {Shi, Yunfei and Wang, Bin and Yu, Yanwei and Tang, Xianfeng and Huang, Chao and Dong, Junyu},</w:t>
      </w:r>
    </w:p>
    <w:p w14:paraId="5A6200E0" w14:textId="406659F6" w:rsidR="00EC04E4" w:rsidRDefault="00EC04E4" w:rsidP="00EC04E4">
      <w:r>
        <w:t xml:space="preserve">  title </w:t>
      </w:r>
      <w:del w:id="431" w:author="Chengqing Li" w:date="2025-06-04T19:13:00Z" w16du:dateUtc="2025-06-04T11:13:00Z">
        <w:r w:rsidR="00BD6A13">
          <w:delText xml:space="preserve">=       </w:delText>
        </w:r>
      </w:del>
      <w:ins w:id="432" w:author="Chengqing Li" w:date="2025-06-04T19:13:00Z" w16du:dateUtc="2025-06-04T11:13:00Z">
        <w:r>
          <w:t xml:space="preserve">       =</w:t>
        </w:r>
      </w:ins>
      <w:r>
        <w:t xml:space="preserve"> {Robust anomaly detection for multivariate time series through temporal {GCNs} and attention-based {VAE}},</w:t>
      </w:r>
    </w:p>
    <w:p w14:paraId="7CC87686" w14:textId="319619C5" w:rsidR="00EC04E4" w:rsidRDefault="00EC04E4" w:rsidP="00EC04E4">
      <w:r>
        <w:t xml:space="preserve">  journal </w:t>
      </w:r>
      <w:del w:id="433" w:author="Chengqing Li" w:date="2025-06-04T19:13:00Z" w16du:dateUtc="2025-06-04T11:13:00Z">
        <w:r w:rsidR="00BD6A13">
          <w:delText xml:space="preserve">=     </w:delText>
        </w:r>
      </w:del>
      <w:ins w:id="434" w:author="Chengqing Li" w:date="2025-06-04T19:13:00Z" w16du:dateUtc="2025-06-04T11:13:00Z">
        <w:r>
          <w:t xml:space="preserve">     =</w:t>
        </w:r>
      </w:ins>
      <w:r>
        <w:t xml:space="preserve"> {Knowledge-based Systems},</w:t>
      </w:r>
    </w:p>
    <w:p w14:paraId="3177FB20" w14:textId="66677561" w:rsidR="00EC04E4" w:rsidRDefault="00EC04E4" w:rsidP="00EC04E4">
      <w:r>
        <w:t xml:space="preserve">  year </w:t>
      </w:r>
      <w:del w:id="435" w:author="Chengqing Li" w:date="2025-06-04T19:13:00Z" w16du:dateUtc="2025-06-04T11:13:00Z">
        <w:r w:rsidR="00BD6A13">
          <w:delText xml:space="preserve">=        </w:delText>
        </w:r>
      </w:del>
      <w:ins w:id="436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62E9CB9F" w14:textId="2A0EE9C6" w:rsidR="00EC04E4" w:rsidRDefault="00EC04E4" w:rsidP="00EC04E4">
      <w:r>
        <w:t xml:space="preserve">  volume </w:t>
      </w:r>
      <w:del w:id="437" w:author="Chengqing Li" w:date="2025-06-04T19:13:00Z" w16du:dateUtc="2025-06-04T11:13:00Z">
        <w:r w:rsidR="00BD6A13">
          <w:delText xml:space="preserve">=      </w:delText>
        </w:r>
      </w:del>
      <w:ins w:id="438" w:author="Chengqing Li" w:date="2025-06-04T19:13:00Z" w16du:dateUtc="2025-06-04T11:13:00Z">
        <w:r>
          <w:t xml:space="preserve">      =</w:t>
        </w:r>
      </w:ins>
      <w:r>
        <w:t xml:space="preserve"> {275},</w:t>
      </w:r>
    </w:p>
    <w:p w14:paraId="3E357A2A" w14:textId="25BBD445" w:rsidR="00EC04E4" w:rsidRDefault="00EC04E4" w:rsidP="00EC04E4">
      <w:r>
        <w:t xml:space="preserve">  pages </w:t>
      </w:r>
      <w:del w:id="439" w:author="Chengqing Li" w:date="2025-06-04T19:13:00Z" w16du:dateUtc="2025-06-04T11:13:00Z">
        <w:r w:rsidR="00BD6A13">
          <w:delText xml:space="preserve">=       </w:delText>
        </w:r>
      </w:del>
      <w:ins w:id="440" w:author="Chengqing Li" w:date="2025-06-04T19:13:00Z" w16du:dateUtc="2025-06-04T11:13:00Z">
        <w:r>
          <w:t xml:space="preserve">       =</w:t>
        </w:r>
      </w:ins>
      <w:r>
        <w:t xml:space="preserve"> {110725</w:t>
      </w:r>
      <w:del w:id="441" w:author="Chengqing Li" w:date="2025-06-04T19:13:00Z" w16du:dateUtc="2025-06-04T11:13:00Z">
        <w:r w:rsidR="00BD6A13">
          <w:delText>},</w:delText>
        </w:r>
      </w:del>
      <w:ins w:id="442" w:author="Chengqing Li" w:date="2025-06-04T19:13:00Z" w16du:dateUtc="2025-06-04T11:13:00Z">
        <w:r>
          <w:t>}</w:t>
        </w:r>
      </w:ins>
    </w:p>
    <w:p w14:paraId="249C6A36" w14:textId="77777777" w:rsidR="00EC04E4" w:rsidRDefault="00EC04E4" w:rsidP="00EC04E4">
      <w:r>
        <w:t>}</w:t>
      </w:r>
    </w:p>
    <w:p w14:paraId="1FA36200" w14:textId="77777777" w:rsidR="00EC04E4" w:rsidRDefault="00EC04E4" w:rsidP="00EC04E4"/>
    <w:p w14:paraId="59F35F4F" w14:textId="31CB1F67" w:rsidR="00EC04E4" w:rsidRDefault="00EC04E4" w:rsidP="00EC04E4">
      <w:r>
        <w:t>@article{</w:t>
      </w:r>
      <w:del w:id="443" w:author="Chengqing Li" w:date="2025-06-04T19:13:00Z" w16du:dateUtc="2025-06-04T11:13:00Z">
        <w:r w:rsidR="00BD6A13">
          <w:delText>qin2023multi</w:delText>
        </w:r>
      </w:del>
      <w:ins w:id="444" w:author="Chengqing Li" w:date="2025-06-04T19:13:00Z" w16du:dateUtc="2025-06-04T11:13:00Z">
        <w:r>
          <w:t>Qin:2023:MGCLF</w:t>
        </w:r>
      </w:ins>
      <w:r>
        <w:t>,</w:t>
      </w:r>
    </w:p>
    <w:p w14:paraId="689C3436" w14:textId="58807F12" w:rsidR="00EC04E4" w:rsidRDefault="00EC04E4" w:rsidP="00EC04E4">
      <w:r>
        <w:t xml:space="preserve">  author </w:t>
      </w:r>
      <w:del w:id="445" w:author="Chengqing Li" w:date="2025-06-04T19:13:00Z" w16du:dateUtc="2025-06-04T11:13:00Z">
        <w:r w:rsidR="00BD6A13">
          <w:delText xml:space="preserve">=      </w:delText>
        </w:r>
      </w:del>
      <w:ins w:id="446" w:author="Chengqing Li" w:date="2025-06-04T19:13:00Z" w16du:dateUtc="2025-06-04T11:13:00Z">
        <w:r>
          <w:t xml:space="preserve">      =</w:t>
        </w:r>
      </w:ins>
      <w:r>
        <w:t xml:space="preserve"> {Qin, Shuxin and Chen, Lin and Luo, Yongcan and Tao, Gaofeng},</w:t>
      </w:r>
    </w:p>
    <w:p w14:paraId="4B8BE5A4" w14:textId="5497A869" w:rsidR="00EC04E4" w:rsidRDefault="00EC04E4" w:rsidP="00EC04E4">
      <w:r>
        <w:t xml:space="preserve">  title </w:t>
      </w:r>
      <w:del w:id="447" w:author="Chengqing Li" w:date="2025-06-04T19:13:00Z" w16du:dateUtc="2025-06-04T11:13:00Z">
        <w:r w:rsidR="00BD6A13">
          <w:delText xml:space="preserve">=       </w:delText>
        </w:r>
      </w:del>
      <w:ins w:id="448" w:author="Chengqing Li" w:date="2025-06-04T19:13:00Z" w16du:dateUtc="2025-06-04T11:13:00Z">
        <w:r>
          <w:t xml:space="preserve">       =</w:t>
        </w:r>
      </w:ins>
      <w:r>
        <w:t xml:space="preserve"> {Multi-view graph contrastive learning for multivariate time series anomaly detection in {IoT}},</w:t>
      </w:r>
    </w:p>
    <w:p w14:paraId="50F59F3E" w14:textId="592499F0" w:rsidR="00EC04E4" w:rsidRDefault="00EC04E4" w:rsidP="00EC04E4">
      <w:r>
        <w:t xml:space="preserve">  journal </w:t>
      </w:r>
      <w:del w:id="449" w:author="Chengqing Li" w:date="2025-06-04T19:13:00Z" w16du:dateUtc="2025-06-04T11:13:00Z">
        <w:r w:rsidR="00BD6A13">
          <w:delText xml:space="preserve">=     </w:delText>
        </w:r>
      </w:del>
      <w:ins w:id="450" w:author="Chengqing Li" w:date="2025-06-04T19:13:00Z" w16du:dateUtc="2025-06-04T11:13:00Z">
        <w:r>
          <w:t xml:space="preserve">     =</w:t>
        </w:r>
      </w:ins>
      <w:r>
        <w:t xml:space="preserve"> {IEEE Internet of Things Journal},</w:t>
      </w:r>
    </w:p>
    <w:p w14:paraId="79EADF1E" w14:textId="64614DA3" w:rsidR="00EC04E4" w:rsidRDefault="00EC04E4" w:rsidP="00EC04E4">
      <w:r>
        <w:t xml:space="preserve">  year </w:t>
      </w:r>
      <w:del w:id="451" w:author="Chengqing Li" w:date="2025-06-04T19:13:00Z" w16du:dateUtc="2025-06-04T11:13:00Z">
        <w:r w:rsidR="00BD6A13">
          <w:delText xml:space="preserve">=        </w:delText>
        </w:r>
      </w:del>
      <w:ins w:id="452" w:author="Chengqing Li" w:date="2025-06-04T19:13:00Z" w16du:dateUtc="2025-06-04T11:13:00Z">
        <w:r>
          <w:t xml:space="preserve">        =</w:t>
        </w:r>
      </w:ins>
      <w:r>
        <w:t xml:space="preserve"> {2023</w:t>
      </w:r>
      <w:del w:id="453" w:author="Chengqing Li" w:date="2025-06-04T19:13:00Z" w16du:dateUtc="2025-06-04T11:13:00Z">
        <w:r w:rsidR="00BD6A13">
          <w:delText>},</w:delText>
        </w:r>
      </w:del>
      <w:ins w:id="454" w:author="Chengqing Li" w:date="2025-06-04T19:13:00Z" w16du:dateUtc="2025-06-04T11:13:00Z">
        <w:r>
          <w:t>}</w:t>
        </w:r>
      </w:ins>
    </w:p>
    <w:p w14:paraId="427E7AAF" w14:textId="77777777" w:rsidR="00EC04E4" w:rsidRDefault="00EC04E4" w:rsidP="00EC04E4">
      <w:r>
        <w:t>}</w:t>
      </w:r>
    </w:p>
    <w:p w14:paraId="09355DED" w14:textId="77777777" w:rsidR="00EC04E4" w:rsidRDefault="00EC04E4" w:rsidP="00EC04E4"/>
    <w:p w14:paraId="5F60F21C" w14:textId="03EC46A7" w:rsidR="00EC04E4" w:rsidRDefault="00EC04E4" w:rsidP="00EC04E4">
      <w:r>
        <w:t>@inproceedings{</w:t>
      </w:r>
      <w:del w:id="455" w:author="Chengqing Li" w:date="2025-06-04T19:13:00Z" w16du:dateUtc="2025-06-04T11:13:00Z">
        <w:r w:rsidR="00BD6A13">
          <w:delText>roy2024gad</w:delText>
        </w:r>
      </w:del>
      <w:ins w:id="456" w:author="Chengqing Li" w:date="2025-06-04T19:13:00Z" w16du:dateUtc="2025-06-04T11:13:00Z">
        <w:r>
          <w:t>Roy:2024:GGADV</w:t>
        </w:r>
      </w:ins>
      <w:r>
        <w:t>,</w:t>
      </w:r>
    </w:p>
    <w:p w14:paraId="25351209" w14:textId="1A5F1F61" w:rsidR="00EC04E4" w:rsidRDefault="00EC04E4" w:rsidP="00EC04E4">
      <w:r>
        <w:t xml:space="preserve">  author </w:t>
      </w:r>
      <w:del w:id="457" w:author="Chengqing Li" w:date="2025-06-04T19:13:00Z" w16du:dateUtc="2025-06-04T11:13:00Z">
        <w:r w:rsidR="00BD6A13">
          <w:delText xml:space="preserve">=      </w:delText>
        </w:r>
      </w:del>
      <w:ins w:id="458" w:author="Chengqing Li" w:date="2025-06-04T19:13:00Z" w16du:dateUtc="2025-06-04T11:13:00Z">
        <w:r>
          <w:t xml:space="preserve">      =</w:t>
        </w:r>
      </w:ins>
      <w:r>
        <w:t xml:space="preserve"> {Roy, Amit and Shu, Juan and Li, Jia and Yang, Carl and Elshocht, Olivier and Smeets, Jeroen and Li, Pan},</w:t>
      </w:r>
    </w:p>
    <w:p w14:paraId="0001B266" w14:textId="4E43943E" w:rsidR="00EC04E4" w:rsidRDefault="00EC04E4" w:rsidP="00EC04E4">
      <w:r>
        <w:t xml:space="preserve">  title </w:t>
      </w:r>
      <w:del w:id="459" w:author="Chengqing Li" w:date="2025-06-04T19:13:00Z" w16du:dateUtc="2025-06-04T11:13:00Z">
        <w:r w:rsidR="00BD6A13">
          <w:delText xml:space="preserve">=       </w:delText>
        </w:r>
      </w:del>
      <w:ins w:id="460" w:author="Chengqing Li" w:date="2025-06-04T19:13:00Z" w16du:dateUtc="2025-06-04T11:13:00Z">
        <w:r>
          <w:t xml:space="preserve">       =</w:t>
        </w:r>
      </w:ins>
      <w:r>
        <w:t xml:space="preserve"> {{GAD-NR}: Graph anomaly detection via neighborhood reconstruction},</w:t>
      </w:r>
    </w:p>
    <w:p w14:paraId="119AFDB8" w14:textId="77777777" w:rsidR="00BD6A13" w:rsidRDefault="00BD6A13" w:rsidP="00BD6A13">
      <w:pPr>
        <w:rPr>
          <w:del w:id="461" w:author="Chengqing Li" w:date="2025-06-04T19:13:00Z" w16du:dateUtc="2025-06-04T11:13:00Z"/>
        </w:rPr>
      </w:pPr>
      <w:del w:id="462" w:author="Chengqing Li" w:date="2025-06-04T19:13:00Z" w16du:dateUtc="2025-06-04T11:13:00Z">
        <w:r>
          <w:delText xml:space="preserve">  booktitle =    {Proceedings of The 17th ACM International Conference on Web Search and Data Mining},</w:delText>
        </w:r>
      </w:del>
    </w:p>
    <w:p w14:paraId="5C259F56" w14:textId="0204449A" w:rsidR="00EC04E4" w:rsidRDefault="00EC04E4" w:rsidP="00EC04E4">
      <w:r>
        <w:t xml:space="preserve">  year </w:t>
      </w:r>
      <w:del w:id="463" w:author="Chengqing Li" w:date="2025-06-04T19:13:00Z" w16du:dateUtc="2025-06-04T11:13:00Z">
        <w:r w:rsidR="00BD6A13">
          <w:delText xml:space="preserve">=        </w:delText>
        </w:r>
      </w:del>
      <w:ins w:id="464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2A5E8D7F" w14:textId="4058B735" w:rsidR="00EC04E4" w:rsidRDefault="00EC04E4" w:rsidP="00EC04E4">
      <w:r>
        <w:t xml:space="preserve">  pages </w:t>
      </w:r>
      <w:del w:id="465" w:author="Chengqing Li" w:date="2025-06-04T19:13:00Z" w16du:dateUtc="2025-06-04T11:13:00Z">
        <w:r w:rsidR="00BD6A13">
          <w:delText xml:space="preserve">=       </w:delText>
        </w:r>
      </w:del>
      <w:ins w:id="466" w:author="Chengqing Li" w:date="2025-06-04T19:13:00Z" w16du:dateUtc="2025-06-04T11:13:00Z">
        <w:r>
          <w:t xml:space="preserve">       =</w:t>
        </w:r>
      </w:ins>
      <w:r>
        <w:t xml:space="preserve"> {576--585</w:t>
      </w:r>
      <w:del w:id="467" w:author="Chengqing Li" w:date="2025-06-04T19:13:00Z" w16du:dateUtc="2025-06-04T11:13:00Z">
        <w:r w:rsidR="00BD6A13">
          <w:delText>},</w:delText>
        </w:r>
      </w:del>
      <w:ins w:id="468" w:author="Chengqing Li" w:date="2025-06-04T19:13:00Z" w16du:dateUtc="2025-06-04T11:13:00Z">
        <w:r>
          <w:t>}</w:t>
        </w:r>
      </w:ins>
    </w:p>
    <w:p w14:paraId="08670E04" w14:textId="77777777" w:rsidR="00EC04E4" w:rsidRDefault="00EC04E4" w:rsidP="00EC04E4">
      <w:r>
        <w:t>}</w:t>
      </w:r>
    </w:p>
    <w:p w14:paraId="749170DD" w14:textId="77777777" w:rsidR="00EC04E4" w:rsidRDefault="00EC04E4" w:rsidP="00EC04E4"/>
    <w:p w14:paraId="0AA3BE15" w14:textId="267948CB" w:rsidR="00EC04E4" w:rsidRDefault="00EC04E4" w:rsidP="00EC04E4">
      <w:r>
        <w:t>@article{</w:t>
      </w:r>
      <w:del w:id="469" w:author="Chengqing Li" w:date="2025-06-04T19:13:00Z" w16du:dateUtc="2025-06-04T11:13:00Z">
        <w:r w:rsidR="00BD6A13">
          <w:delText>yan2023graph</w:delText>
        </w:r>
      </w:del>
      <w:ins w:id="470" w:author="Chengqing Li" w:date="2025-06-04T19:13:00Z" w16du:dateUtc="2025-06-04T11:13:00Z">
        <w:r>
          <w:t>Yan:2023:AGEIG</w:t>
        </w:r>
      </w:ins>
      <w:r>
        <w:t>,</w:t>
      </w:r>
    </w:p>
    <w:p w14:paraId="46BFDF67" w14:textId="15EA53BD" w:rsidR="00EC04E4" w:rsidRDefault="00EC04E4" w:rsidP="00EC04E4">
      <w:r>
        <w:t xml:space="preserve">  author </w:t>
      </w:r>
      <w:del w:id="471" w:author="Chengqing Li" w:date="2025-06-04T19:13:00Z" w16du:dateUtc="2025-06-04T11:13:00Z">
        <w:r w:rsidR="00BD6A13">
          <w:delText xml:space="preserve">=      </w:delText>
        </w:r>
      </w:del>
      <w:ins w:id="472" w:author="Chengqing Li" w:date="2025-06-04T19:13:00Z" w16du:dateUtc="2025-06-04T11:13:00Z">
        <w:r>
          <w:t xml:space="preserve">      =</w:t>
        </w:r>
      </w:ins>
      <w:r>
        <w:t xml:space="preserve"> {Yan, Haodong and Li, Fudong and Chen, Jinglong and Liu, Zijun and Wang, Jun and Feng, Yong and Zhang, Xinwei},</w:t>
      </w:r>
    </w:p>
    <w:p w14:paraId="49EA5FF6" w14:textId="599B31C8" w:rsidR="00EC04E4" w:rsidRDefault="00EC04E4" w:rsidP="00EC04E4">
      <w:r>
        <w:t xml:space="preserve">  title </w:t>
      </w:r>
      <w:del w:id="473" w:author="Chengqing Li" w:date="2025-06-04T19:13:00Z" w16du:dateUtc="2025-06-04T11:13:00Z">
        <w:r w:rsidR="00BD6A13">
          <w:delText xml:space="preserve">=       </w:delText>
        </w:r>
      </w:del>
      <w:ins w:id="474" w:author="Chengqing Li" w:date="2025-06-04T19:13:00Z" w16du:dateUtc="2025-06-04T11:13:00Z">
        <w:r>
          <w:t xml:space="preserve">       =</w:t>
        </w:r>
      </w:ins>
      <w:r>
        <w:t xml:space="preserve"> {A graph embedded in graph framework with dual-sequence input for efficient anomaly detection of complex equipment under insufficient samples},</w:t>
      </w:r>
    </w:p>
    <w:p w14:paraId="3F704FA3" w14:textId="31D1A15F" w:rsidR="00EC04E4" w:rsidRDefault="00EC04E4" w:rsidP="00EC04E4">
      <w:r>
        <w:t xml:space="preserve">  journal </w:t>
      </w:r>
      <w:del w:id="475" w:author="Chengqing Li" w:date="2025-06-04T19:13:00Z" w16du:dateUtc="2025-06-04T11:13:00Z">
        <w:r w:rsidR="00BD6A13">
          <w:delText xml:space="preserve">=     </w:delText>
        </w:r>
      </w:del>
      <w:ins w:id="476" w:author="Chengqing Li" w:date="2025-06-04T19:13:00Z" w16du:dateUtc="2025-06-04T11:13:00Z">
        <w:r>
          <w:t xml:space="preserve">     =</w:t>
        </w:r>
      </w:ins>
      <w:r>
        <w:t xml:space="preserve"> {Reliability Engineering \&amp; System Safety},</w:t>
      </w:r>
    </w:p>
    <w:p w14:paraId="52ABEFF0" w14:textId="52287993" w:rsidR="00EC04E4" w:rsidRDefault="00EC04E4" w:rsidP="00EC04E4">
      <w:r>
        <w:t xml:space="preserve">  year </w:t>
      </w:r>
      <w:del w:id="477" w:author="Chengqing Li" w:date="2025-06-04T19:13:00Z" w16du:dateUtc="2025-06-04T11:13:00Z">
        <w:r w:rsidR="00BD6A13">
          <w:delText xml:space="preserve">=        </w:delText>
        </w:r>
      </w:del>
      <w:ins w:id="478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2920AE38" w14:textId="75CCE1DA" w:rsidR="00EC04E4" w:rsidRDefault="00EC04E4" w:rsidP="00EC04E4">
      <w:r>
        <w:t xml:space="preserve">  volume </w:t>
      </w:r>
      <w:del w:id="479" w:author="Chengqing Li" w:date="2025-06-04T19:13:00Z" w16du:dateUtc="2025-06-04T11:13:00Z">
        <w:r w:rsidR="00BD6A13">
          <w:delText xml:space="preserve">=      </w:delText>
        </w:r>
      </w:del>
      <w:ins w:id="480" w:author="Chengqing Li" w:date="2025-06-04T19:13:00Z" w16du:dateUtc="2025-06-04T11:13:00Z">
        <w:r>
          <w:t xml:space="preserve">      =</w:t>
        </w:r>
      </w:ins>
      <w:r>
        <w:t xml:space="preserve"> {238},</w:t>
      </w:r>
    </w:p>
    <w:p w14:paraId="65C860A0" w14:textId="60B8A6AE" w:rsidR="00EC04E4" w:rsidRDefault="00EC04E4" w:rsidP="00EC04E4">
      <w:r>
        <w:t xml:space="preserve">  pages </w:t>
      </w:r>
      <w:del w:id="481" w:author="Chengqing Li" w:date="2025-06-04T19:13:00Z" w16du:dateUtc="2025-06-04T11:13:00Z">
        <w:r w:rsidR="00BD6A13">
          <w:delText xml:space="preserve">=       </w:delText>
        </w:r>
      </w:del>
      <w:ins w:id="482" w:author="Chengqing Li" w:date="2025-06-04T19:13:00Z" w16du:dateUtc="2025-06-04T11:13:00Z">
        <w:r>
          <w:t xml:space="preserve">       =</w:t>
        </w:r>
      </w:ins>
      <w:r>
        <w:t xml:space="preserve"> {109418</w:t>
      </w:r>
      <w:del w:id="483" w:author="Chengqing Li" w:date="2025-06-04T19:13:00Z" w16du:dateUtc="2025-06-04T11:13:00Z">
        <w:r w:rsidR="00BD6A13">
          <w:delText>},</w:delText>
        </w:r>
      </w:del>
      <w:ins w:id="484" w:author="Chengqing Li" w:date="2025-06-04T19:13:00Z" w16du:dateUtc="2025-06-04T11:13:00Z">
        <w:r>
          <w:t>}</w:t>
        </w:r>
      </w:ins>
    </w:p>
    <w:p w14:paraId="532FC280" w14:textId="77777777" w:rsidR="00EC04E4" w:rsidRDefault="00EC04E4" w:rsidP="00EC04E4">
      <w:r>
        <w:t>}</w:t>
      </w:r>
    </w:p>
    <w:p w14:paraId="6A458350" w14:textId="77777777" w:rsidR="00EC04E4" w:rsidRDefault="00EC04E4" w:rsidP="00EC04E4"/>
    <w:p w14:paraId="07CB739A" w14:textId="26DF4A1D" w:rsidR="00EC04E4" w:rsidRDefault="00EC04E4" w:rsidP="00EC04E4">
      <w:r>
        <w:t>@inproceedings{</w:t>
      </w:r>
      <w:del w:id="485" w:author="Chengqing Li" w:date="2025-06-04T19:13:00Z" w16du:dateUtc="2025-06-04T11:13:00Z">
        <w:r w:rsidR="00BD6A13">
          <w:delText>deng2021graph</w:delText>
        </w:r>
      </w:del>
      <w:ins w:id="486" w:author="Chengqing Li" w:date="2025-06-04T19:13:00Z" w16du:dateUtc="2025-06-04T11:13:00Z">
        <w:r>
          <w:t>Deng:2021:GNNAD</w:t>
        </w:r>
      </w:ins>
      <w:r>
        <w:t>,</w:t>
      </w:r>
    </w:p>
    <w:p w14:paraId="231E7EC3" w14:textId="5F2AF966" w:rsidR="00EC04E4" w:rsidRDefault="00EC04E4" w:rsidP="00EC04E4">
      <w:r>
        <w:t xml:space="preserve">  author </w:t>
      </w:r>
      <w:del w:id="487" w:author="Chengqing Li" w:date="2025-06-04T19:13:00Z" w16du:dateUtc="2025-06-04T11:13:00Z">
        <w:r w:rsidR="00BD6A13">
          <w:delText xml:space="preserve">=      </w:delText>
        </w:r>
      </w:del>
      <w:ins w:id="488" w:author="Chengqing Li" w:date="2025-06-04T19:13:00Z" w16du:dateUtc="2025-06-04T11:13:00Z">
        <w:r>
          <w:t xml:space="preserve">      =</w:t>
        </w:r>
      </w:ins>
      <w:r>
        <w:t xml:space="preserve"> {Deng, Ailin and Hooi, Bryan},</w:t>
      </w:r>
    </w:p>
    <w:p w14:paraId="63F1D1EF" w14:textId="0EAEA71C" w:rsidR="00EC04E4" w:rsidRDefault="00EC04E4" w:rsidP="00EC04E4">
      <w:r>
        <w:t xml:space="preserve">  title </w:t>
      </w:r>
      <w:del w:id="489" w:author="Chengqing Li" w:date="2025-06-04T19:13:00Z" w16du:dateUtc="2025-06-04T11:13:00Z">
        <w:r w:rsidR="00BD6A13">
          <w:delText xml:space="preserve">=       </w:delText>
        </w:r>
      </w:del>
      <w:ins w:id="490" w:author="Chengqing Li" w:date="2025-06-04T19:13:00Z" w16du:dateUtc="2025-06-04T11:13:00Z">
        <w:r>
          <w:t xml:space="preserve">       =</w:t>
        </w:r>
      </w:ins>
      <w:r>
        <w:t xml:space="preserve"> {Graph neural network-based anomaly detection in multivariate time series},</w:t>
      </w:r>
    </w:p>
    <w:p w14:paraId="5D4D839C" w14:textId="77777777" w:rsidR="00BD6A13" w:rsidRDefault="00BD6A13" w:rsidP="00BD6A13">
      <w:pPr>
        <w:rPr>
          <w:del w:id="491" w:author="Chengqing Li" w:date="2025-06-04T19:13:00Z" w16du:dateUtc="2025-06-04T11:13:00Z"/>
        </w:rPr>
      </w:pPr>
      <w:del w:id="492" w:author="Chengqing Li" w:date="2025-06-04T19:13:00Z" w16du:dateUtc="2025-06-04T11:13:00Z">
        <w:r>
          <w:delText xml:space="preserve">  booktitle =    {Proceedings of The AAAI Conference on Artificial Intelligence},</w:delText>
        </w:r>
      </w:del>
    </w:p>
    <w:p w14:paraId="4F0FA886" w14:textId="01BED87C" w:rsidR="00EC04E4" w:rsidRDefault="00EC04E4" w:rsidP="00EC04E4">
      <w:r>
        <w:t xml:space="preserve">  year </w:t>
      </w:r>
      <w:del w:id="493" w:author="Chengqing Li" w:date="2025-06-04T19:13:00Z" w16du:dateUtc="2025-06-04T11:13:00Z">
        <w:r w:rsidR="00BD6A13">
          <w:delText xml:space="preserve">=        </w:delText>
        </w:r>
      </w:del>
      <w:ins w:id="494" w:author="Chengqing Li" w:date="2025-06-04T19:13:00Z" w16du:dateUtc="2025-06-04T11:13:00Z">
        <w:r>
          <w:t xml:space="preserve">        =</w:t>
        </w:r>
      </w:ins>
      <w:r>
        <w:t xml:space="preserve"> {2021},</w:t>
      </w:r>
    </w:p>
    <w:p w14:paraId="26C0E955" w14:textId="1183B43D" w:rsidR="00EC04E4" w:rsidRDefault="00EC04E4" w:rsidP="00EC04E4">
      <w:r>
        <w:t xml:space="preserve">  volume </w:t>
      </w:r>
      <w:del w:id="495" w:author="Chengqing Li" w:date="2025-06-04T19:13:00Z" w16du:dateUtc="2025-06-04T11:13:00Z">
        <w:r w:rsidR="00BD6A13">
          <w:delText xml:space="preserve">=      </w:delText>
        </w:r>
      </w:del>
      <w:ins w:id="496" w:author="Chengqing Li" w:date="2025-06-04T19:13:00Z" w16du:dateUtc="2025-06-04T11:13:00Z">
        <w:r>
          <w:t xml:space="preserve">      =</w:t>
        </w:r>
      </w:ins>
      <w:r>
        <w:t xml:space="preserve"> {35},</w:t>
      </w:r>
    </w:p>
    <w:p w14:paraId="51C434C0" w14:textId="04A63B91" w:rsidR="00EC04E4" w:rsidRDefault="00EC04E4" w:rsidP="00EC04E4">
      <w:r>
        <w:t xml:space="preserve">  number </w:t>
      </w:r>
      <w:del w:id="497" w:author="Chengqing Li" w:date="2025-06-04T19:13:00Z" w16du:dateUtc="2025-06-04T11:13:00Z">
        <w:r w:rsidR="00BD6A13">
          <w:delText xml:space="preserve">=      </w:delText>
        </w:r>
      </w:del>
      <w:ins w:id="498" w:author="Chengqing Li" w:date="2025-06-04T19:13:00Z" w16du:dateUtc="2025-06-04T11:13:00Z">
        <w:r>
          <w:t xml:space="preserve">      =</w:t>
        </w:r>
      </w:ins>
      <w:r>
        <w:t xml:space="preserve"> {5},</w:t>
      </w:r>
    </w:p>
    <w:p w14:paraId="6F287F8A" w14:textId="7929C542" w:rsidR="00EC04E4" w:rsidRDefault="00EC04E4" w:rsidP="00EC04E4">
      <w:r>
        <w:t xml:space="preserve">  pages </w:t>
      </w:r>
      <w:del w:id="499" w:author="Chengqing Li" w:date="2025-06-04T19:13:00Z" w16du:dateUtc="2025-06-04T11:13:00Z">
        <w:r w:rsidR="00BD6A13">
          <w:delText xml:space="preserve">=       </w:delText>
        </w:r>
      </w:del>
      <w:ins w:id="500" w:author="Chengqing Li" w:date="2025-06-04T19:13:00Z" w16du:dateUtc="2025-06-04T11:13:00Z">
        <w:r>
          <w:t xml:space="preserve">       =</w:t>
        </w:r>
      </w:ins>
      <w:r>
        <w:t xml:space="preserve"> {4027--4035</w:t>
      </w:r>
      <w:del w:id="501" w:author="Chengqing Li" w:date="2025-06-04T19:13:00Z" w16du:dateUtc="2025-06-04T11:13:00Z">
        <w:r w:rsidR="00BD6A13">
          <w:delText>},</w:delText>
        </w:r>
      </w:del>
      <w:ins w:id="502" w:author="Chengqing Li" w:date="2025-06-04T19:13:00Z" w16du:dateUtc="2025-06-04T11:13:00Z">
        <w:r>
          <w:t>}</w:t>
        </w:r>
      </w:ins>
    </w:p>
    <w:p w14:paraId="7FB1D082" w14:textId="77777777" w:rsidR="00EC04E4" w:rsidRDefault="00EC04E4" w:rsidP="00EC04E4">
      <w:r>
        <w:t>}</w:t>
      </w:r>
    </w:p>
    <w:p w14:paraId="63990356" w14:textId="77777777" w:rsidR="00EC04E4" w:rsidRDefault="00EC04E4" w:rsidP="00EC04E4"/>
    <w:p w14:paraId="0021DAAE" w14:textId="52816A17" w:rsidR="00EC04E4" w:rsidRDefault="00EC04E4" w:rsidP="00EC04E4">
      <w:r>
        <w:t>@article{</w:t>
      </w:r>
      <w:del w:id="503" w:author="Chengqing Li" w:date="2025-06-04T19:13:00Z" w16du:dateUtc="2025-06-04T11:13:00Z">
        <w:r w:rsidR="00BD6A13">
          <w:delText>chen2021learning</w:delText>
        </w:r>
      </w:del>
      <w:ins w:id="504" w:author="Chengqing Li" w:date="2025-06-04T19:13:00Z" w16du:dateUtc="2025-06-04T11:13:00Z">
        <w:r>
          <w:t>Chen:2021:LGSWT</w:t>
        </w:r>
      </w:ins>
      <w:r>
        <w:t>,</w:t>
      </w:r>
    </w:p>
    <w:p w14:paraId="2DCEEFEC" w14:textId="49CFCA99" w:rsidR="00EC04E4" w:rsidRDefault="00EC04E4" w:rsidP="00EC04E4">
      <w:r>
        <w:t xml:space="preserve">  author </w:t>
      </w:r>
      <w:del w:id="505" w:author="Chengqing Li" w:date="2025-06-04T19:13:00Z" w16du:dateUtc="2025-06-04T11:13:00Z">
        <w:r w:rsidR="00BD6A13">
          <w:delText xml:space="preserve">=      </w:delText>
        </w:r>
      </w:del>
      <w:ins w:id="506" w:author="Chengqing Li" w:date="2025-06-04T19:13:00Z" w16du:dateUtc="2025-06-04T11:13:00Z">
        <w:r>
          <w:t xml:space="preserve">      =</w:t>
        </w:r>
      </w:ins>
      <w:r>
        <w:t xml:space="preserve"> {Chen, Zekai and Chen, Dingshuo and Zhang, Xiao and Yuan, Zixuan and Cheng, Xiuzhen},</w:t>
      </w:r>
    </w:p>
    <w:p w14:paraId="76D6F8BD" w14:textId="439C2C0B" w:rsidR="00EC04E4" w:rsidRDefault="00EC04E4" w:rsidP="00EC04E4">
      <w:r>
        <w:t xml:space="preserve">  title </w:t>
      </w:r>
      <w:del w:id="507" w:author="Chengqing Li" w:date="2025-06-04T19:13:00Z" w16du:dateUtc="2025-06-04T11:13:00Z">
        <w:r w:rsidR="00BD6A13">
          <w:delText xml:space="preserve">=       </w:delText>
        </w:r>
      </w:del>
      <w:ins w:id="508" w:author="Chengqing Li" w:date="2025-06-04T19:13:00Z" w16du:dateUtc="2025-06-04T11:13:00Z">
        <w:r>
          <w:t xml:space="preserve">       =</w:t>
        </w:r>
      </w:ins>
      <w:r>
        <w:t xml:space="preserve"> {Learning graph structures with transformer for multivariate time-series anomaly detection in {IoT}},</w:t>
      </w:r>
    </w:p>
    <w:p w14:paraId="3011683E" w14:textId="59528161" w:rsidR="00EC04E4" w:rsidRDefault="00EC04E4" w:rsidP="00EC04E4">
      <w:r>
        <w:t xml:space="preserve">  journal </w:t>
      </w:r>
      <w:del w:id="509" w:author="Chengqing Li" w:date="2025-06-04T19:13:00Z" w16du:dateUtc="2025-06-04T11:13:00Z">
        <w:r w:rsidR="00BD6A13">
          <w:delText xml:space="preserve">=     </w:delText>
        </w:r>
      </w:del>
      <w:ins w:id="510" w:author="Chengqing Li" w:date="2025-06-04T19:13:00Z" w16du:dateUtc="2025-06-04T11:13:00Z">
        <w:r>
          <w:t xml:space="preserve">     =</w:t>
        </w:r>
      </w:ins>
      <w:r>
        <w:t xml:space="preserve"> {IEEE Internet of Things Journal},</w:t>
      </w:r>
    </w:p>
    <w:p w14:paraId="26D8D67C" w14:textId="4D3A48D8" w:rsidR="00EC04E4" w:rsidRDefault="00EC04E4" w:rsidP="00EC04E4">
      <w:r>
        <w:t xml:space="preserve">  year </w:t>
      </w:r>
      <w:del w:id="511" w:author="Chengqing Li" w:date="2025-06-04T19:13:00Z" w16du:dateUtc="2025-06-04T11:13:00Z">
        <w:r w:rsidR="00BD6A13">
          <w:delText xml:space="preserve">=        </w:delText>
        </w:r>
      </w:del>
      <w:ins w:id="512" w:author="Chengqing Li" w:date="2025-06-04T19:13:00Z" w16du:dateUtc="2025-06-04T11:13:00Z">
        <w:r>
          <w:t xml:space="preserve">        =</w:t>
        </w:r>
      </w:ins>
      <w:r>
        <w:t xml:space="preserve"> {2021},</w:t>
      </w:r>
    </w:p>
    <w:p w14:paraId="67A92338" w14:textId="500961CE" w:rsidR="00EC04E4" w:rsidRDefault="00EC04E4" w:rsidP="00EC04E4">
      <w:r>
        <w:t xml:space="preserve">  volume </w:t>
      </w:r>
      <w:del w:id="513" w:author="Chengqing Li" w:date="2025-06-04T19:13:00Z" w16du:dateUtc="2025-06-04T11:13:00Z">
        <w:r w:rsidR="00BD6A13">
          <w:delText xml:space="preserve">=      </w:delText>
        </w:r>
      </w:del>
      <w:ins w:id="514" w:author="Chengqing Li" w:date="2025-06-04T19:13:00Z" w16du:dateUtc="2025-06-04T11:13:00Z">
        <w:r>
          <w:t xml:space="preserve">      =</w:t>
        </w:r>
      </w:ins>
      <w:r>
        <w:t xml:space="preserve"> {9},</w:t>
      </w:r>
    </w:p>
    <w:p w14:paraId="5EB902D1" w14:textId="12FA05CA" w:rsidR="00EC04E4" w:rsidRDefault="00EC04E4" w:rsidP="00EC04E4">
      <w:r>
        <w:t xml:space="preserve">  number </w:t>
      </w:r>
      <w:del w:id="515" w:author="Chengqing Li" w:date="2025-06-04T19:13:00Z" w16du:dateUtc="2025-06-04T11:13:00Z">
        <w:r w:rsidR="00BD6A13">
          <w:delText xml:space="preserve">=      </w:delText>
        </w:r>
      </w:del>
      <w:ins w:id="516" w:author="Chengqing Li" w:date="2025-06-04T19:13:00Z" w16du:dateUtc="2025-06-04T11:13:00Z">
        <w:r>
          <w:t xml:space="preserve">      =</w:t>
        </w:r>
      </w:ins>
      <w:r>
        <w:t xml:space="preserve"> {12},</w:t>
      </w:r>
    </w:p>
    <w:p w14:paraId="7AAE0635" w14:textId="10AD1934" w:rsidR="00EC04E4" w:rsidRDefault="00EC04E4" w:rsidP="00EC04E4">
      <w:r>
        <w:t xml:space="preserve">  pages </w:t>
      </w:r>
      <w:del w:id="517" w:author="Chengqing Li" w:date="2025-06-04T19:13:00Z" w16du:dateUtc="2025-06-04T11:13:00Z">
        <w:r w:rsidR="00BD6A13">
          <w:delText xml:space="preserve">=       </w:delText>
        </w:r>
      </w:del>
      <w:ins w:id="518" w:author="Chengqing Li" w:date="2025-06-04T19:13:00Z" w16du:dateUtc="2025-06-04T11:13:00Z">
        <w:r>
          <w:t xml:space="preserve">       =</w:t>
        </w:r>
      </w:ins>
      <w:r>
        <w:t xml:space="preserve"> {9179--9189</w:t>
      </w:r>
      <w:del w:id="519" w:author="Chengqing Li" w:date="2025-06-04T19:13:00Z" w16du:dateUtc="2025-06-04T11:13:00Z">
        <w:r w:rsidR="00BD6A13">
          <w:delText>},</w:delText>
        </w:r>
      </w:del>
      <w:ins w:id="520" w:author="Chengqing Li" w:date="2025-06-04T19:13:00Z" w16du:dateUtc="2025-06-04T11:13:00Z">
        <w:r>
          <w:t>}</w:t>
        </w:r>
      </w:ins>
    </w:p>
    <w:p w14:paraId="013109E2" w14:textId="77777777" w:rsidR="00EC04E4" w:rsidRDefault="00EC04E4" w:rsidP="00EC04E4">
      <w:r>
        <w:t>}</w:t>
      </w:r>
    </w:p>
    <w:p w14:paraId="5154C27F" w14:textId="77777777" w:rsidR="00EC04E4" w:rsidRDefault="00EC04E4" w:rsidP="00EC04E4"/>
    <w:p w14:paraId="3BB66019" w14:textId="5BAC8B93" w:rsidR="00EC04E4" w:rsidRDefault="00EC04E4" w:rsidP="00EC04E4">
      <w:r>
        <w:t>@inproceedings{</w:t>
      </w:r>
      <w:del w:id="521" w:author="Chengqing Li" w:date="2025-06-04T19:13:00Z" w16du:dateUtc="2025-06-04T11:13:00Z">
        <w:r w:rsidR="00BD6A13">
          <w:delText>zhao2020multivariate</w:delText>
        </w:r>
      </w:del>
      <w:ins w:id="522" w:author="Chengqing Li" w:date="2025-06-04T19:13:00Z" w16du:dateUtc="2025-06-04T11:13:00Z">
        <w:r>
          <w:t>Zhao:2020:MTADV</w:t>
        </w:r>
      </w:ins>
      <w:r>
        <w:t>,</w:t>
      </w:r>
    </w:p>
    <w:p w14:paraId="5E917BD7" w14:textId="05735C46" w:rsidR="00EC04E4" w:rsidRDefault="00EC04E4" w:rsidP="00EC04E4">
      <w:r>
        <w:t xml:space="preserve">  author </w:t>
      </w:r>
      <w:del w:id="523" w:author="Chengqing Li" w:date="2025-06-04T19:13:00Z" w16du:dateUtc="2025-06-04T11:13:00Z">
        <w:r w:rsidR="00BD6A13">
          <w:delText xml:space="preserve">=      </w:delText>
        </w:r>
      </w:del>
      <w:ins w:id="524" w:author="Chengqing Li" w:date="2025-06-04T19:13:00Z" w16du:dateUtc="2025-06-04T11:13:00Z">
        <w:r>
          <w:t xml:space="preserve">      =</w:t>
        </w:r>
      </w:ins>
      <w:r>
        <w:t xml:space="preserve"> {Zhao, Hang and Wang, Yujing and Duan, Juanyong and Huang, Congrui and Cao, Defu and Tong, Yunhai and Xu, Bixiong and Bai, Jing and Tong, Jie and Zhang, Qi},</w:t>
      </w:r>
    </w:p>
    <w:p w14:paraId="0E48E25E" w14:textId="35A7A30D" w:rsidR="00EC04E4" w:rsidRDefault="00EC04E4" w:rsidP="00EC04E4">
      <w:r>
        <w:t xml:space="preserve">  title </w:t>
      </w:r>
      <w:del w:id="525" w:author="Chengqing Li" w:date="2025-06-04T19:13:00Z" w16du:dateUtc="2025-06-04T11:13:00Z">
        <w:r w:rsidR="00BD6A13">
          <w:delText xml:space="preserve">=       </w:delText>
        </w:r>
      </w:del>
      <w:ins w:id="526" w:author="Chengqing Li" w:date="2025-06-04T19:13:00Z" w16du:dateUtc="2025-06-04T11:13:00Z">
        <w:r>
          <w:t xml:space="preserve">       =</w:t>
        </w:r>
      </w:ins>
      <w:r>
        <w:t xml:space="preserve"> {Multivariate time-series anomaly detection via graph attention network},</w:t>
      </w:r>
    </w:p>
    <w:p w14:paraId="7B26F758" w14:textId="77777777" w:rsidR="00BD6A13" w:rsidRDefault="00BD6A13" w:rsidP="00BD6A13">
      <w:pPr>
        <w:rPr>
          <w:del w:id="527" w:author="Chengqing Li" w:date="2025-06-04T19:13:00Z" w16du:dateUtc="2025-06-04T11:13:00Z"/>
        </w:rPr>
      </w:pPr>
      <w:del w:id="528" w:author="Chengqing Li" w:date="2025-06-04T19:13:00Z" w16du:dateUtc="2025-06-04T11:13:00Z">
        <w:r>
          <w:delText xml:space="preserve">  booktitle =    {2020 IEEE International Conference on Data Mining (ICDM)},</w:delText>
        </w:r>
      </w:del>
    </w:p>
    <w:p w14:paraId="1D20DBE9" w14:textId="20EBF211" w:rsidR="00EC04E4" w:rsidRDefault="00EC04E4" w:rsidP="00EC04E4">
      <w:r>
        <w:t xml:space="preserve">  year </w:t>
      </w:r>
      <w:del w:id="529" w:author="Chengqing Li" w:date="2025-06-04T19:13:00Z" w16du:dateUtc="2025-06-04T11:13:00Z">
        <w:r w:rsidR="00BD6A13">
          <w:delText xml:space="preserve">=        </w:delText>
        </w:r>
      </w:del>
      <w:ins w:id="530" w:author="Chengqing Li" w:date="2025-06-04T19:13:00Z" w16du:dateUtc="2025-06-04T11:13:00Z">
        <w:r>
          <w:t xml:space="preserve">        =</w:t>
        </w:r>
      </w:ins>
      <w:r>
        <w:t xml:space="preserve"> {2020},</w:t>
      </w:r>
    </w:p>
    <w:p w14:paraId="10A1301F" w14:textId="4ED49C3B" w:rsidR="00EC04E4" w:rsidRDefault="00EC04E4" w:rsidP="00EC04E4">
      <w:r>
        <w:t xml:space="preserve">  pages </w:t>
      </w:r>
      <w:del w:id="531" w:author="Chengqing Li" w:date="2025-06-04T19:13:00Z" w16du:dateUtc="2025-06-04T11:13:00Z">
        <w:r w:rsidR="00BD6A13">
          <w:delText xml:space="preserve">=       </w:delText>
        </w:r>
      </w:del>
      <w:ins w:id="532" w:author="Chengqing Li" w:date="2025-06-04T19:13:00Z" w16du:dateUtc="2025-06-04T11:13:00Z">
        <w:r>
          <w:t xml:space="preserve">       =</w:t>
        </w:r>
      </w:ins>
      <w:r>
        <w:t xml:space="preserve"> {841--850</w:t>
      </w:r>
      <w:del w:id="533" w:author="Chengqing Li" w:date="2025-06-04T19:13:00Z" w16du:dateUtc="2025-06-04T11:13:00Z">
        <w:r w:rsidR="00BD6A13">
          <w:delText>},</w:delText>
        </w:r>
      </w:del>
      <w:ins w:id="534" w:author="Chengqing Li" w:date="2025-06-04T19:13:00Z" w16du:dateUtc="2025-06-04T11:13:00Z">
        <w:r>
          <w:t>}</w:t>
        </w:r>
      </w:ins>
    </w:p>
    <w:p w14:paraId="12BFCAC3" w14:textId="77777777" w:rsidR="00EC04E4" w:rsidRDefault="00EC04E4" w:rsidP="00EC04E4">
      <w:r>
        <w:t>}</w:t>
      </w:r>
    </w:p>
    <w:p w14:paraId="4D7A7001" w14:textId="77777777" w:rsidR="00BD6A13" w:rsidRDefault="00BD6A13" w:rsidP="00BD6A13">
      <w:pPr>
        <w:rPr>
          <w:del w:id="535" w:author="Chengqing Li" w:date="2025-06-04T19:13:00Z" w16du:dateUtc="2025-06-04T11:13:00Z"/>
        </w:rPr>
      </w:pPr>
    </w:p>
    <w:p w14:paraId="6D27B7C5" w14:textId="77777777" w:rsidR="00BD6A13" w:rsidRDefault="00BD6A13" w:rsidP="00BD6A13">
      <w:pPr>
        <w:rPr>
          <w:del w:id="536" w:author="Chengqing Li" w:date="2025-06-04T19:13:00Z" w16du:dateUtc="2025-06-04T11:13:00Z"/>
        </w:rPr>
      </w:pPr>
    </w:p>
    <w:p w14:paraId="27C1DF81" w14:textId="77777777" w:rsidR="00BD6A13" w:rsidRDefault="00BD6A13" w:rsidP="00BD6A13">
      <w:pPr>
        <w:rPr>
          <w:del w:id="537" w:author="Chengqing Li" w:date="2025-06-04T19:13:00Z" w16du:dateUtc="2025-06-04T11:13:00Z"/>
        </w:rPr>
      </w:pPr>
    </w:p>
    <w:p w14:paraId="53A810BC" w14:textId="77777777" w:rsidR="00BD6A13" w:rsidRDefault="00BD6A13" w:rsidP="00BD6A13">
      <w:pPr>
        <w:rPr>
          <w:del w:id="538" w:author="Chengqing Li" w:date="2025-06-04T19:13:00Z" w16du:dateUtc="2025-06-04T11:13:00Z"/>
        </w:rPr>
      </w:pPr>
    </w:p>
    <w:p w14:paraId="7196D0F7" w14:textId="77777777" w:rsidR="00BD6A13" w:rsidRDefault="00BD6A13" w:rsidP="00BD6A13">
      <w:pPr>
        <w:rPr>
          <w:del w:id="539" w:author="Chengqing Li" w:date="2025-06-04T19:13:00Z" w16du:dateUtc="2025-06-04T11:13:00Z"/>
        </w:rPr>
      </w:pPr>
    </w:p>
    <w:p w14:paraId="41DB774F" w14:textId="77777777" w:rsidR="00BD6A13" w:rsidRDefault="00BD6A13" w:rsidP="00BD6A13">
      <w:pPr>
        <w:rPr>
          <w:del w:id="540" w:author="Chengqing Li" w:date="2025-06-04T19:13:00Z" w16du:dateUtc="2025-06-04T11:13:00Z"/>
        </w:rPr>
      </w:pPr>
    </w:p>
    <w:p w14:paraId="62D268D7" w14:textId="77777777" w:rsidR="00EC04E4" w:rsidRDefault="00EC04E4" w:rsidP="00EC04E4"/>
    <w:p w14:paraId="3D0CDD51" w14:textId="1B7CFAFA" w:rsidR="00EC04E4" w:rsidRDefault="00EC04E4" w:rsidP="00EC04E4">
      <w:r>
        <w:t>@article{</w:t>
      </w:r>
      <w:del w:id="541" w:author="Chengqing Li" w:date="2025-06-04T19:13:00Z" w16du:dateUtc="2025-06-04T11:13:00Z">
        <w:r w:rsidR="00BD6A13">
          <w:delText>10507024</w:delText>
        </w:r>
      </w:del>
      <w:ins w:id="542" w:author="Chengqing Li" w:date="2025-06-04T19:13:00Z" w16du:dateUtc="2025-06-04T11:13:00Z">
        <w:r>
          <w:t>Zhang:2024:DGNNT</w:t>
        </w:r>
      </w:ins>
      <w:r>
        <w:t>,</w:t>
      </w:r>
    </w:p>
    <w:p w14:paraId="319344C4" w14:textId="24B5042A" w:rsidR="00EC04E4" w:rsidRDefault="00EC04E4" w:rsidP="00EC04E4">
      <w:r>
        <w:t xml:space="preserve">  author </w:t>
      </w:r>
      <w:del w:id="543" w:author="Chengqing Li" w:date="2025-06-04T19:13:00Z" w16du:dateUtc="2025-06-04T11:13:00Z">
        <w:r w:rsidR="00BD6A13">
          <w:delText xml:space="preserve">=      </w:delText>
        </w:r>
      </w:del>
      <w:ins w:id="544" w:author="Chengqing Li" w:date="2025-06-04T19:13:00Z" w16du:dateUtc="2025-06-04T11:13:00Z">
        <w:r>
          <w:t xml:space="preserve">      =</w:t>
        </w:r>
      </w:ins>
      <w:r>
        <w:t xml:space="preserve"> {Zhang, Hongyuan and Zhu, Yanan and Li, Xuelong},</w:t>
      </w:r>
    </w:p>
    <w:p w14:paraId="79C1F2F5" w14:textId="4F6D93B4" w:rsidR="00EC04E4" w:rsidRDefault="00EC04E4" w:rsidP="00EC04E4">
      <w:r>
        <w:t xml:space="preserve">  title </w:t>
      </w:r>
      <w:del w:id="545" w:author="Chengqing Li" w:date="2025-06-04T19:13:00Z" w16du:dateUtc="2025-06-04T11:13:00Z">
        <w:r w:rsidR="00BD6A13">
          <w:delText xml:space="preserve">=       </w:delText>
        </w:r>
      </w:del>
      <w:ins w:id="546" w:author="Chengqing Li" w:date="2025-06-04T19:13:00Z" w16du:dateUtc="2025-06-04T11:13:00Z">
        <w:r>
          <w:t xml:space="preserve">       =</w:t>
        </w:r>
      </w:ins>
      <w:r>
        <w:t xml:space="preserve"> {Decouple graph neural networks: Train multiple simple gnns simultaneously instead of one},</w:t>
      </w:r>
    </w:p>
    <w:p w14:paraId="2092A674" w14:textId="39C82F11" w:rsidR="00EC04E4" w:rsidRDefault="00EC04E4" w:rsidP="00EC04E4">
      <w:r>
        <w:t xml:space="preserve">  journal </w:t>
      </w:r>
      <w:del w:id="547" w:author="Chengqing Li" w:date="2025-06-04T19:13:00Z" w16du:dateUtc="2025-06-04T11:13:00Z">
        <w:r w:rsidR="00BD6A13">
          <w:delText xml:space="preserve">=     </w:delText>
        </w:r>
      </w:del>
      <w:ins w:id="548" w:author="Chengqing Li" w:date="2025-06-04T19:13:00Z" w16du:dateUtc="2025-06-04T11:13:00Z">
        <w:r>
          <w:t xml:space="preserve">     =</w:t>
        </w:r>
      </w:ins>
      <w:r>
        <w:t xml:space="preserve"> {IEEE Transactions on Pattern Analysis and Machine Intelligence},</w:t>
      </w:r>
    </w:p>
    <w:p w14:paraId="350876F3" w14:textId="4FC26E60" w:rsidR="00EC04E4" w:rsidRDefault="00EC04E4" w:rsidP="00EC04E4">
      <w:r>
        <w:t xml:space="preserve">  year </w:t>
      </w:r>
      <w:del w:id="549" w:author="Chengqing Li" w:date="2025-06-04T19:13:00Z" w16du:dateUtc="2025-06-04T11:13:00Z">
        <w:r w:rsidR="00BD6A13">
          <w:delText xml:space="preserve">=        </w:delText>
        </w:r>
      </w:del>
      <w:ins w:id="550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20C814B5" w14:textId="7111327D" w:rsidR="00EC04E4" w:rsidRDefault="00EC04E4" w:rsidP="00EC04E4">
      <w:r>
        <w:t xml:space="preserve">  volume </w:t>
      </w:r>
      <w:del w:id="551" w:author="Chengqing Li" w:date="2025-06-04T19:13:00Z" w16du:dateUtc="2025-06-04T11:13:00Z">
        <w:r w:rsidR="00BD6A13">
          <w:delText xml:space="preserve">=      </w:delText>
        </w:r>
      </w:del>
      <w:ins w:id="552" w:author="Chengqing Li" w:date="2025-06-04T19:13:00Z" w16du:dateUtc="2025-06-04T11:13:00Z">
        <w:r>
          <w:t xml:space="preserve">      =</w:t>
        </w:r>
      </w:ins>
      <w:r>
        <w:t xml:space="preserve"> {46},</w:t>
      </w:r>
    </w:p>
    <w:p w14:paraId="36CF21B8" w14:textId="3BCAC88A" w:rsidR="00EC04E4" w:rsidRDefault="00EC04E4" w:rsidP="00EC04E4">
      <w:r>
        <w:t xml:space="preserve">  number </w:t>
      </w:r>
      <w:del w:id="553" w:author="Chengqing Li" w:date="2025-06-04T19:13:00Z" w16du:dateUtc="2025-06-04T11:13:00Z">
        <w:r w:rsidR="00BD6A13">
          <w:delText xml:space="preserve">=      </w:delText>
        </w:r>
      </w:del>
      <w:ins w:id="554" w:author="Chengqing Li" w:date="2025-06-04T19:13:00Z" w16du:dateUtc="2025-06-04T11:13:00Z">
        <w:r>
          <w:t xml:space="preserve">      =</w:t>
        </w:r>
      </w:ins>
      <w:r>
        <w:t xml:space="preserve"> {11},</w:t>
      </w:r>
    </w:p>
    <w:p w14:paraId="434D7200" w14:textId="6D7C3BF5" w:rsidR="00EC04E4" w:rsidRDefault="00EC04E4" w:rsidP="00EC04E4">
      <w:r>
        <w:t xml:space="preserve">  pages </w:t>
      </w:r>
      <w:del w:id="555" w:author="Chengqing Li" w:date="2025-06-04T19:13:00Z" w16du:dateUtc="2025-06-04T11:13:00Z">
        <w:r w:rsidR="00BD6A13">
          <w:delText xml:space="preserve">=       </w:delText>
        </w:r>
      </w:del>
      <w:ins w:id="556" w:author="Chengqing Li" w:date="2025-06-04T19:13:00Z" w16du:dateUtc="2025-06-04T11:13:00Z">
        <w:r>
          <w:t xml:space="preserve">       =</w:t>
        </w:r>
      </w:ins>
      <w:r>
        <w:t xml:space="preserve"> {7451-7462},</w:t>
      </w:r>
    </w:p>
    <w:p w14:paraId="0D1B41E5" w14:textId="0F8A3B09" w:rsidR="00EC04E4" w:rsidRDefault="00EC04E4" w:rsidP="00EC04E4">
      <w:r>
        <w:t xml:space="preserve">  doi </w:t>
      </w:r>
      <w:del w:id="557" w:author="Chengqing Li" w:date="2025-06-04T19:13:00Z" w16du:dateUtc="2025-06-04T11:13:00Z">
        <w:r w:rsidR="00BD6A13">
          <w:delText xml:space="preserve">=         </w:delText>
        </w:r>
      </w:del>
      <w:ins w:id="558" w:author="Chengqing Li" w:date="2025-06-04T19:13:00Z" w16du:dateUtc="2025-06-04T11:13:00Z">
        <w:r>
          <w:t xml:space="preserve">         =</w:t>
        </w:r>
      </w:ins>
      <w:r>
        <w:t xml:space="preserve"> {10.1109/TPAMI.2024.3392782</w:t>
      </w:r>
      <w:del w:id="559" w:author="Chengqing Li" w:date="2025-06-04T19:13:00Z" w16du:dateUtc="2025-06-04T11:13:00Z">
        <w:r w:rsidR="00BD6A13">
          <w:delText>},</w:delText>
        </w:r>
      </w:del>
      <w:ins w:id="560" w:author="Chengqing Li" w:date="2025-06-04T19:13:00Z" w16du:dateUtc="2025-06-04T11:13:00Z">
        <w:r>
          <w:t>}</w:t>
        </w:r>
      </w:ins>
    </w:p>
    <w:p w14:paraId="69BBA423" w14:textId="77777777" w:rsidR="00EC04E4" w:rsidRDefault="00EC04E4" w:rsidP="00EC04E4">
      <w:r>
        <w:t>}</w:t>
      </w:r>
    </w:p>
    <w:p w14:paraId="450793A6" w14:textId="77777777" w:rsidR="00BD6A13" w:rsidRDefault="00BD6A13" w:rsidP="00BD6A13">
      <w:pPr>
        <w:rPr>
          <w:del w:id="561" w:author="Chengqing Li" w:date="2025-06-04T19:13:00Z" w16du:dateUtc="2025-06-04T11:13:00Z"/>
        </w:rPr>
      </w:pPr>
    </w:p>
    <w:p w14:paraId="5E94CA86" w14:textId="77777777" w:rsidR="00EC04E4" w:rsidRDefault="00EC04E4" w:rsidP="00EC04E4"/>
    <w:p w14:paraId="0D2A6188" w14:textId="4EB816CE" w:rsidR="00EC04E4" w:rsidRDefault="00EC04E4" w:rsidP="00EC04E4">
      <w:r>
        <w:t>@article{</w:t>
      </w:r>
      <w:del w:id="562" w:author="Chengqing Li" w:date="2025-06-04T19:13:00Z" w16du:dateUtc="2025-06-04T11:13:00Z">
        <w:r w:rsidR="00BD6A13">
          <w:delText>TIAN2025128634</w:delText>
        </w:r>
      </w:del>
      <w:ins w:id="563" w:author="Chengqing Li" w:date="2025-06-04T19:13:00Z" w16du:dateUtc="2025-06-04T11:13:00Z">
        <w:r>
          <w:t>Huixin:2025:UADOM</w:t>
        </w:r>
      </w:ins>
      <w:r>
        <w:t>,</w:t>
      </w:r>
    </w:p>
    <w:p w14:paraId="2DEC52A2" w14:textId="074FABF7" w:rsidR="00EC04E4" w:rsidRDefault="00EC04E4" w:rsidP="00EC04E4">
      <w:r>
        <w:t xml:space="preserve">  author </w:t>
      </w:r>
      <w:del w:id="564" w:author="Chengqing Li" w:date="2025-06-04T19:13:00Z" w16du:dateUtc="2025-06-04T11:13:00Z">
        <w:r w:rsidR="00BD6A13">
          <w:delText xml:space="preserve">=      </w:delText>
        </w:r>
      </w:del>
      <w:ins w:id="565" w:author="Chengqing Li" w:date="2025-06-04T19:13:00Z" w16du:dateUtc="2025-06-04T11:13:00Z">
        <w:r>
          <w:t xml:space="preserve">      =</w:t>
        </w:r>
      </w:ins>
      <w:r>
        <w:t xml:space="preserve"> {Huixin Tian and Hao Kong and Shikang Lu and Kun Li},</w:t>
      </w:r>
    </w:p>
    <w:p w14:paraId="5E2ADB7B" w14:textId="1684CF04" w:rsidR="00EC04E4" w:rsidRDefault="00EC04E4" w:rsidP="00EC04E4">
      <w:r>
        <w:t xml:space="preserve">  title </w:t>
      </w:r>
      <w:del w:id="566" w:author="Chengqing Li" w:date="2025-06-04T19:13:00Z" w16du:dateUtc="2025-06-04T11:13:00Z">
        <w:r w:rsidR="00BD6A13">
          <w:delText xml:space="preserve">=       </w:delText>
        </w:r>
      </w:del>
      <w:ins w:id="567" w:author="Chengqing Li" w:date="2025-06-04T19:13:00Z" w16du:dateUtc="2025-06-04T11:13:00Z">
        <w:r>
          <w:t xml:space="preserve">       =</w:t>
        </w:r>
      </w:ins>
      <w:r>
        <w:t xml:space="preserve"> {Unsupervised anomaly detection of multivariate time series based on multi-standard fusion},</w:t>
      </w:r>
    </w:p>
    <w:p w14:paraId="2D32D43A" w14:textId="00068D58" w:rsidR="00EC04E4" w:rsidRDefault="00EC04E4" w:rsidP="00EC04E4">
      <w:r>
        <w:t xml:space="preserve">  journal </w:t>
      </w:r>
      <w:del w:id="568" w:author="Chengqing Li" w:date="2025-06-04T19:13:00Z" w16du:dateUtc="2025-06-04T11:13:00Z">
        <w:r w:rsidR="00BD6A13">
          <w:delText xml:space="preserve">=     </w:delText>
        </w:r>
      </w:del>
      <w:ins w:id="569" w:author="Chengqing Li" w:date="2025-06-04T19:13:00Z" w16du:dateUtc="2025-06-04T11:13:00Z">
        <w:r>
          <w:t xml:space="preserve">     =</w:t>
        </w:r>
      </w:ins>
      <w:r>
        <w:t xml:space="preserve"> {Neurocomputing},</w:t>
      </w:r>
    </w:p>
    <w:p w14:paraId="1204870C" w14:textId="166927FC" w:rsidR="00EC04E4" w:rsidRDefault="00EC04E4" w:rsidP="00EC04E4">
      <w:r>
        <w:t xml:space="preserve">  year </w:t>
      </w:r>
      <w:del w:id="570" w:author="Chengqing Li" w:date="2025-06-04T19:13:00Z" w16du:dateUtc="2025-06-04T11:13:00Z">
        <w:r w:rsidR="00BD6A13">
          <w:delText xml:space="preserve">=        </w:delText>
        </w:r>
      </w:del>
      <w:ins w:id="571" w:author="Chengqing Li" w:date="2025-06-04T19:13:00Z" w16du:dateUtc="2025-06-04T11:13:00Z">
        <w:r>
          <w:t xml:space="preserve">        =</w:t>
        </w:r>
      </w:ins>
      <w:r>
        <w:t xml:space="preserve"> {2025},</w:t>
      </w:r>
    </w:p>
    <w:p w14:paraId="52BD7FE5" w14:textId="5B2FBF2B" w:rsidR="00EC04E4" w:rsidRDefault="00EC04E4" w:rsidP="00EC04E4">
      <w:r>
        <w:t xml:space="preserve">  volume </w:t>
      </w:r>
      <w:del w:id="572" w:author="Chengqing Li" w:date="2025-06-04T19:13:00Z" w16du:dateUtc="2025-06-04T11:13:00Z">
        <w:r w:rsidR="00BD6A13">
          <w:delText xml:space="preserve">=      </w:delText>
        </w:r>
      </w:del>
      <w:ins w:id="573" w:author="Chengqing Li" w:date="2025-06-04T19:13:00Z" w16du:dateUtc="2025-06-04T11:13:00Z">
        <w:r>
          <w:t xml:space="preserve">      =</w:t>
        </w:r>
      </w:ins>
      <w:r>
        <w:t xml:space="preserve"> {611},</w:t>
      </w:r>
    </w:p>
    <w:p w14:paraId="4AE0584C" w14:textId="51C5CD33" w:rsidR="00EC04E4" w:rsidRDefault="00EC04E4" w:rsidP="00EC04E4">
      <w:r>
        <w:t xml:space="preserve">  pages </w:t>
      </w:r>
      <w:del w:id="574" w:author="Chengqing Li" w:date="2025-06-04T19:13:00Z" w16du:dateUtc="2025-06-04T11:13:00Z">
        <w:r w:rsidR="00BD6A13">
          <w:delText xml:space="preserve">=       </w:delText>
        </w:r>
      </w:del>
      <w:ins w:id="575" w:author="Chengqing Li" w:date="2025-06-04T19:13:00Z" w16du:dateUtc="2025-06-04T11:13:00Z">
        <w:r>
          <w:t xml:space="preserve">       =</w:t>
        </w:r>
      </w:ins>
      <w:r>
        <w:t xml:space="preserve"> {128634},</w:t>
      </w:r>
    </w:p>
    <w:p w14:paraId="1BA828DD" w14:textId="2C381F33" w:rsidR="00EC04E4" w:rsidRDefault="00EC04E4" w:rsidP="00EC04E4">
      <w:r>
        <w:t xml:space="preserve">  doi </w:t>
      </w:r>
      <w:del w:id="576" w:author="Chengqing Li" w:date="2025-06-04T19:13:00Z" w16du:dateUtc="2025-06-04T11:13:00Z">
        <w:r w:rsidR="00BD6A13">
          <w:delText xml:space="preserve">=         </w:delText>
        </w:r>
      </w:del>
      <w:ins w:id="577" w:author="Chengqing Li" w:date="2025-06-04T19:13:00Z" w16du:dateUtc="2025-06-04T11:13:00Z">
        <w:r>
          <w:t xml:space="preserve">         =</w:t>
        </w:r>
      </w:ins>
      <w:r>
        <w:t xml:space="preserve"> {https://doi.org/10.1016/j.neucom.2024.128634</w:t>
      </w:r>
      <w:del w:id="578" w:author="Chengqing Li" w:date="2025-06-04T19:13:00Z" w16du:dateUtc="2025-06-04T11:13:00Z">
        <w:r w:rsidR="00BD6A13">
          <w:delText>},</w:delText>
        </w:r>
      </w:del>
      <w:ins w:id="579" w:author="Chengqing Li" w:date="2025-06-04T19:13:00Z" w16du:dateUtc="2025-06-04T11:13:00Z">
        <w:r>
          <w:t>}</w:t>
        </w:r>
      </w:ins>
    </w:p>
    <w:p w14:paraId="1D34642E" w14:textId="77777777" w:rsidR="00EC04E4" w:rsidRDefault="00EC04E4" w:rsidP="00EC04E4">
      <w:r>
        <w:t>}</w:t>
      </w:r>
    </w:p>
    <w:p w14:paraId="0011C09F" w14:textId="77777777" w:rsidR="00BD6A13" w:rsidRDefault="00BD6A13" w:rsidP="00BD6A13">
      <w:pPr>
        <w:rPr>
          <w:del w:id="580" w:author="Chengqing Li" w:date="2025-06-04T19:13:00Z" w16du:dateUtc="2025-06-04T11:13:00Z"/>
        </w:rPr>
      </w:pPr>
    </w:p>
    <w:p w14:paraId="4417461D" w14:textId="77777777" w:rsidR="00BD6A13" w:rsidRDefault="00BD6A13" w:rsidP="00BD6A13">
      <w:pPr>
        <w:rPr>
          <w:del w:id="581" w:author="Chengqing Li" w:date="2025-06-04T19:13:00Z" w16du:dateUtc="2025-06-04T11:13:00Z"/>
        </w:rPr>
      </w:pPr>
    </w:p>
    <w:p w14:paraId="4BE9A2C6" w14:textId="77777777" w:rsidR="00BD6A13" w:rsidRDefault="00BD6A13" w:rsidP="00BD6A13">
      <w:pPr>
        <w:rPr>
          <w:del w:id="582" w:author="Chengqing Li" w:date="2025-06-04T19:13:00Z" w16du:dateUtc="2025-06-04T11:13:00Z"/>
        </w:rPr>
      </w:pPr>
    </w:p>
    <w:p w14:paraId="5D165E0B" w14:textId="77777777" w:rsidR="00BD6A13" w:rsidRDefault="00BD6A13" w:rsidP="00BD6A13">
      <w:pPr>
        <w:rPr>
          <w:del w:id="583" w:author="Chengqing Li" w:date="2025-06-04T19:13:00Z" w16du:dateUtc="2025-06-04T11:13:00Z"/>
        </w:rPr>
      </w:pPr>
    </w:p>
    <w:p w14:paraId="3E22BD37" w14:textId="77777777" w:rsidR="00BD6A13" w:rsidRDefault="00BD6A13" w:rsidP="00BD6A13">
      <w:pPr>
        <w:rPr>
          <w:del w:id="584" w:author="Chengqing Li" w:date="2025-06-04T19:13:00Z" w16du:dateUtc="2025-06-04T11:13:00Z"/>
        </w:rPr>
      </w:pPr>
    </w:p>
    <w:p w14:paraId="7DF3ED88" w14:textId="77777777" w:rsidR="00EC04E4" w:rsidRDefault="00EC04E4" w:rsidP="00EC04E4"/>
    <w:p w14:paraId="11EC7CC9" w14:textId="55C1AC10" w:rsidR="00EC04E4" w:rsidRDefault="00EC04E4" w:rsidP="00EC04E4">
      <w:r>
        <w:t>@article{</w:t>
      </w:r>
      <w:del w:id="585" w:author="Chengqing Li" w:date="2025-06-04T19:13:00Z" w16du:dateUtc="2025-06-04T11:13:00Z">
        <w:r w:rsidR="00BD6A13">
          <w:delText>he2024fusion</w:delText>
        </w:r>
      </w:del>
      <w:ins w:id="586" w:author="Chengqing Li" w:date="2025-06-04T19:13:00Z" w16du:dateUtc="2025-06-04T11:13:00Z">
        <w:r>
          <w:t>He:2024:FGSLM</w:t>
        </w:r>
      </w:ins>
      <w:r>
        <w:t>,</w:t>
      </w:r>
    </w:p>
    <w:p w14:paraId="387BE098" w14:textId="01F2CDCA" w:rsidR="00EC04E4" w:rsidRDefault="00EC04E4" w:rsidP="00EC04E4">
      <w:r>
        <w:t xml:space="preserve">  author </w:t>
      </w:r>
      <w:del w:id="587" w:author="Chengqing Li" w:date="2025-06-04T19:13:00Z" w16du:dateUtc="2025-06-04T11:13:00Z">
        <w:r w:rsidR="00BD6A13">
          <w:delText xml:space="preserve">=      </w:delText>
        </w:r>
      </w:del>
      <w:ins w:id="588" w:author="Chengqing Li" w:date="2025-06-04T19:13:00Z" w16du:dateUtc="2025-06-04T11:13:00Z">
        <w:r>
          <w:t xml:space="preserve">      =</w:t>
        </w:r>
      </w:ins>
      <w:r>
        <w:t xml:space="preserve"> {He, Shiming and Li, Genxin and Xie, Kun and Sharma, Pradip Kumar},</w:t>
      </w:r>
    </w:p>
    <w:p w14:paraId="0363FC31" w14:textId="5ACD680B" w:rsidR="00EC04E4" w:rsidRDefault="00EC04E4" w:rsidP="00EC04E4">
      <w:r>
        <w:t xml:space="preserve">  title </w:t>
      </w:r>
      <w:del w:id="589" w:author="Chengqing Li" w:date="2025-06-04T19:13:00Z" w16du:dateUtc="2025-06-04T11:13:00Z">
        <w:r w:rsidR="00BD6A13">
          <w:delText xml:space="preserve">=       </w:delText>
        </w:r>
      </w:del>
      <w:ins w:id="590" w:author="Chengqing Li" w:date="2025-06-04T19:13:00Z" w16du:dateUtc="2025-06-04T11:13:00Z">
        <w:r>
          <w:t xml:space="preserve">       =</w:t>
        </w:r>
      </w:ins>
      <w:r>
        <w:t xml:space="preserve"> {Fusion graph structure learning-based multivariate time series anomaly detection with structured prior knowledge},</w:t>
      </w:r>
    </w:p>
    <w:p w14:paraId="2DCE9687" w14:textId="151D478A" w:rsidR="00EC04E4" w:rsidRDefault="00EC04E4" w:rsidP="00EC04E4">
      <w:r>
        <w:t xml:space="preserve">  journal </w:t>
      </w:r>
      <w:del w:id="591" w:author="Chengqing Li" w:date="2025-06-04T19:13:00Z" w16du:dateUtc="2025-06-04T11:13:00Z">
        <w:r w:rsidR="00BD6A13">
          <w:delText xml:space="preserve">=     </w:delText>
        </w:r>
      </w:del>
      <w:ins w:id="592" w:author="Chengqing Li" w:date="2025-06-04T19:13:00Z" w16du:dateUtc="2025-06-04T11:13:00Z">
        <w:r>
          <w:t xml:space="preserve">     =</w:t>
        </w:r>
      </w:ins>
      <w:r>
        <w:t xml:space="preserve"> {IEEE Transactions on Information Forensics and Security},</w:t>
      </w:r>
    </w:p>
    <w:p w14:paraId="697191C2" w14:textId="18DDC2A2" w:rsidR="00EC04E4" w:rsidRDefault="00EC04E4" w:rsidP="00EC04E4">
      <w:r>
        <w:t xml:space="preserve">  year </w:t>
      </w:r>
      <w:del w:id="593" w:author="Chengqing Li" w:date="2025-06-04T19:13:00Z" w16du:dateUtc="2025-06-04T11:13:00Z">
        <w:r w:rsidR="00BD6A13">
          <w:delText xml:space="preserve">=        </w:delText>
        </w:r>
      </w:del>
      <w:ins w:id="594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595" w:author="Chengqing Li" w:date="2025-06-04T19:13:00Z" w16du:dateUtc="2025-06-04T11:13:00Z">
        <w:r w:rsidR="00BD6A13">
          <w:delText>},</w:delText>
        </w:r>
      </w:del>
      <w:ins w:id="596" w:author="Chengqing Li" w:date="2025-06-04T19:13:00Z" w16du:dateUtc="2025-06-04T11:13:00Z">
        <w:r>
          <w:t>}</w:t>
        </w:r>
      </w:ins>
    </w:p>
    <w:p w14:paraId="44F19BB7" w14:textId="77777777" w:rsidR="00EC04E4" w:rsidRDefault="00EC04E4" w:rsidP="00EC04E4">
      <w:r>
        <w:t>}</w:t>
      </w:r>
    </w:p>
    <w:p w14:paraId="03EF85F7" w14:textId="77777777" w:rsidR="00EC04E4" w:rsidRDefault="00EC04E4" w:rsidP="00EC04E4"/>
    <w:p w14:paraId="16F2F6FA" w14:textId="0E808E68" w:rsidR="00EC04E4" w:rsidRDefault="00EC04E4" w:rsidP="00EC04E4">
      <w:r>
        <w:t>@inproceedings{</w:t>
      </w:r>
      <w:del w:id="597" w:author="Chengqing Li" w:date="2025-06-04T19:13:00Z" w16du:dateUtc="2025-06-04T11:13:00Z">
        <w:r w:rsidR="00BD6A13">
          <w:delText>he2024multi</w:delText>
        </w:r>
      </w:del>
      <w:ins w:id="598" w:author="Chengqing Li" w:date="2025-06-04T19:13:00Z" w16du:dateUtc="2025-06-04T11:13:00Z">
        <w:r>
          <w:t>He:2024:MSLMT</w:t>
        </w:r>
      </w:ins>
      <w:r>
        <w:t>,</w:t>
      </w:r>
    </w:p>
    <w:p w14:paraId="01F988AD" w14:textId="74E3DF2E" w:rsidR="00EC04E4" w:rsidRDefault="00EC04E4" w:rsidP="00EC04E4">
      <w:r>
        <w:t xml:space="preserve">  author </w:t>
      </w:r>
      <w:del w:id="599" w:author="Chengqing Li" w:date="2025-06-04T19:13:00Z" w16du:dateUtc="2025-06-04T11:13:00Z">
        <w:r w:rsidR="00BD6A13">
          <w:delText xml:space="preserve">=      </w:delText>
        </w:r>
      </w:del>
      <w:ins w:id="600" w:author="Chengqing Li" w:date="2025-06-04T19:13:00Z" w16du:dateUtc="2025-06-04T11:13:00Z">
        <w:r>
          <w:t xml:space="preserve">      =</w:t>
        </w:r>
      </w:ins>
      <w:r>
        <w:t xml:space="preserve"> {He, Shiming and Li, GenXin and Guo, Qinqing and Xie, Kun},</w:t>
      </w:r>
    </w:p>
    <w:p w14:paraId="5CFCFCA2" w14:textId="64F5D8C7" w:rsidR="00EC04E4" w:rsidRDefault="00EC04E4" w:rsidP="00EC04E4">
      <w:r>
        <w:t xml:space="preserve">  title </w:t>
      </w:r>
      <w:del w:id="601" w:author="Chengqing Li" w:date="2025-06-04T19:13:00Z" w16du:dateUtc="2025-06-04T11:13:00Z">
        <w:r w:rsidR="00BD6A13">
          <w:delText xml:space="preserve">=       </w:delText>
        </w:r>
      </w:del>
      <w:ins w:id="602" w:author="Chengqing Li" w:date="2025-06-04T19:13:00Z" w16du:dateUtc="2025-06-04T11:13:00Z">
        <w:r>
          <w:t xml:space="preserve">       =</w:t>
        </w:r>
      </w:ins>
      <w:r>
        <w:t xml:space="preserve"> {Multi-graph structure learning-based multivariate time series anomaly detection with extended prior knowledge},</w:t>
      </w:r>
    </w:p>
    <w:p w14:paraId="468A27E1" w14:textId="77777777" w:rsidR="00BD6A13" w:rsidRDefault="00BD6A13" w:rsidP="00BD6A13">
      <w:pPr>
        <w:rPr>
          <w:del w:id="603" w:author="Chengqing Li" w:date="2025-06-04T19:13:00Z" w16du:dateUtc="2025-06-04T11:13:00Z"/>
        </w:rPr>
      </w:pPr>
      <w:del w:id="604" w:author="Chengqing Li" w:date="2025-06-04T19:13:00Z" w16du:dateUtc="2025-06-04T11:13:00Z">
        <w:r>
          <w:delText xml:space="preserve">  booktitle =    {2024 27th International Conference on Computer Supported Cooperative Work in Design (CSCWD)},</w:delText>
        </w:r>
      </w:del>
    </w:p>
    <w:p w14:paraId="7074BE00" w14:textId="3D28B78F" w:rsidR="00EC04E4" w:rsidRDefault="00EC04E4" w:rsidP="00EC04E4">
      <w:r>
        <w:t xml:space="preserve">  year </w:t>
      </w:r>
      <w:del w:id="605" w:author="Chengqing Li" w:date="2025-06-04T19:13:00Z" w16du:dateUtc="2025-06-04T11:13:00Z">
        <w:r w:rsidR="00BD6A13">
          <w:delText xml:space="preserve">=        </w:delText>
        </w:r>
      </w:del>
      <w:ins w:id="606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49A9ED1A" w14:textId="28082A68" w:rsidR="00EC04E4" w:rsidRDefault="00EC04E4" w:rsidP="00EC04E4">
      <w:r>
        <w:t xml:space="preserve">  pages </w:t>
      </w:r>
      <w:del w:id="607" w:author="Chengqing Li" w:date="2025-06-04T19:13:00Z" w16du:dateUtc="2025-06-04T11:13:00Z">
        <w:r w:rsidR="00BD6A13">
          <w:delText xml:space="preserve">=       </w:delText>
        </w:r>
      </w:del>
      <w:ins w:id="608" w:author="Chengqing Li" w:date="2025-06-04T19:13:00Z" w16du:dateUtc="2025-06-04T11:13:00Z">
        <w:r>
          <w:t xml:space="preserve">       =</w:t>
        </w:r>
      </w:ins>
      <w:r>
        <w:t xml:space="preserve"> {109--114</w:t>
      </w:r>
      <w:del w:id="609" w:author="Chengqing Li" w:date="2025-06-04T19:13:00Z" w16du:dateUtc="2025-06-04T11:13:00Z">
        <w:r w:rsidR="00BD6A13">
          <w:delText>},</w:delText>
        </w:r>
      </w:del>
      <w:ins w:id="610" w:author="Chengqing Li" w:date="2025-06-04T19:13:00Z" w16du:dateUtc="2025-06-04T11:13:00Z">
        <w:r>
          <w:t>}</w:t>
        </w:r>
      </w:ins>
    </w:p>
    <w:p w14:paraId="16F9D5E4" w14:textId="77777777" w:rsidR="00EC04E4" w:rsidRDefault="00EC04E4" w:rsidP="00EC04E4">
      <w:r>
        <w:t>}</w:t>
      </w:r>
    </w:p>
    <w:p w14:paraId="098F3E55" w14:textId="77777777" w:rsidR="00EC04E4" w:rsidRDefault="00EC04E4" w:rsidP="00EC04E4"/>
    <w:p w14:paraId="575706B0" w14:textId="5C4F8CE7" w:rsidR="00EC04E4" w:rsidRDefault="00EC04E4" w:rsidP="00EC04E4">
      <w:r>
        <w:t>@article{</w:t>
      </w:r>
      <w:del w:id="611" w:author="Chengqing Li" w:date="2025-06-04T19:13:00Z" w16du:dateUtc="2025-06-04T11:13:00Z">
        <w:r w:rsidR="00BD6A13">
          <w:delText>he2024graph</w:delText>
        </w:r>
      </w:del>
      <w:ins w:id="612" w:author="Chengqing Li" w:date="2025-06-04T19:13:00Z" w16du:dateUtc="2025-06-04T11:13:00Z">
        <w:r>
          <w:t>He:2024:GSLMT</w:t>
        </w:r>
      </w:ins>
      <w:r>
        <w:t>,</w:t>
      </w:r>
    </w:p>
    <w:p w14:paraId="40A8768A" w14:textId="72DD71CD" w:rsidR="00EC04E4" w:rsidRDefault="00EC04E4" w:rsidP="00EC04E4">
      <w:r>
        <w:t xml:space="preserve">  author </w:t>
      </w:r>
      <w:del w:id="613" w:author="Chengqing Li" w:date="2025-06-04T19:13:00Z" w16du:dateUtc="2025-06-04T11:13:00Z">
        <w:r w:rsidR="00BD6A13">
          <w:delText xml:space="preserve">=      </w:delText>
        </w:r>
      </w:del>
      <w:ins w:id="614" w:author="Chengqing Li" w:date="2025-06-04T19:13:00Z" w16du:dateUtc="2025-06-04T11:13:00Z">
        <w:r>
          <w:t xml:space="preserve">      =</w:t>
        </w:r>
      </w:ins>
      <w:r>
        <w:t xml:space="preserve"> {He, Shiming and Li, Genxin and Yi, Tongzhijian and Alfarraj, Osama and Tolba, Amr and Sangaiah, Arun Kumar and Sherratt, R Simon},</w:t>
      </w:r>
    </w:p>
    <w:p w14:paraId="19D8557E" w14:textId="3463B74A" w:rsidR="00EC04E4" w:rsidRDefault="00EC04E4" w:rsidP="00EC04E4">
      <w:r>
        <w:t xml:space="preserve">  title </w:t>
      </w:r>
      <w:del w:id="615" w:author="Chengqing Li" w:date="2025-06-04T19:13:00Z" w16du:dateUtc="2025-06-04T11:13:00Z">
        <w:r w:rsidR="00BD6A13">
          <w:delText xml:space="preserve">=       </w:delText>
        </w:r>
      </w:del>
      <w:ins w:id="616" w:author="Chengqing Li" w:date="2025-06-04T19:13:00Z" w16du:dateUtc="2025-06-04T11:13:00Z">
        <w:r>
          <w:t xml:space="preserve">       =</w:t>
        </w:r>
      </w:ins>
      <w:r>
        <w:t xml:space="preserve"> {Graph structure learning-based multivariate time series anomaly detection in internet of things for human-centric consumer applications},</w:t>
      </w:r>
    </w:p>
    <w:p w14:paraId="1B546F95" w14:textId="707B686C" w:rsidR="00EC04E4" w:rsidRDefault="00EC04E4" w:rsidP="00EC04E4">
      <w:r>
        <w:t xml:space="preserve">  journal </w:t>
      </w:r>
      <w:del w:id="617" w:author="Chengqing Li" w:date="2025-06-04T19:13:00Z" w16du:dateUtc="2025-06-04T11:13:00Z">
        <w:r w:rsidR="00BD6A13">
          <w:delText xml:space="preserve">=     </w:delText>
        </w:r>
      </w:del>
      <w:ins w:id="618" w:author="Chengqing Li" w:date="2025-06-04T19:13:00Z" w16du:dateUtc="2025-06-04T11:13:00Z">
        <w:r>
          <w:t xml:space="preserve">     =</w:t>
        </w:r>
      </w:ins>
      <w:r>
        <w:t xml:space="preserve"> {IEEE Transactions on Consumer Electronics},</w:t>
      </w:r>
    </w:p>
    <w:p w14:paraId="1149726F" w14:textId="4D308317" w:rsidR="00EC04E4" w:rsidRDefault="00EC04E4" w:rsidP="00EC04E4">
      <w:r>
        <w:t xml:space="preserve">  year </w:t>
      </w:r>
      <w:del w:id="619" w:author="Chengqing Li" w:date="2025-06-04T19:13:00Z" w16du:dateUtc="2025-06-04T11:13:00Z">
        <w:r w:rsidR="00BD6A13">
          <w:delText xml:space="preserve">=        </w:delText>
        </w:r>
      </w:del>
      <w:ins w:id="620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621" w:author="Chengqing Li" w:date="2025-06-04T19:13:00Z" w16du:dateUtc="2025-06-04T11:13:00Z">
        <w:r w:rsidR="00BD6A13">
          <w:delText>},</w:delText>
        </w:r>
      </w:del>
      <w:ins w:id="622" w:author="Chengqing Li" w:date="2025-06-04T19:13:00Z" w16du:dateUtc="2025-06-04T11:13:00Z">
        <w:r>
          <w:t>}</w:t>
        </w:r>
      </w:ins>
    </w:p>
    <w:p w14:paraId="49B7D4DB" w14:textId="77777777" w:rsidR="00EC04E4" w:rsidRDefault="00EC04E4" w:rsidP="00EC04E4">
      <w:r>
        <w:t>}</w:t>
      </w:r>
    </w:p>
    <w:p w14:paraId="5921D508" w14:textId="77777777" w:rsidR="00BD6A13" w:rsidRDefault="00BD6A13" w:rsidP="00BD6A13">
      <w:pPr>
        <w:rPr>
          <w:del w:id="623" w:author="Chengqing Li" w:date="2025-06-04T19:13:00Z" w16du:dateUtc="2025-06-04T11:13:00Z"/>
        </w:rPr>
      </w:pPr>
    </w:p>
    <w:p w14:paraId="01F67F48" w14:textId="77777777" w:rsidR="00BD6A13" w:rsidRDefault="00BD6A13" w:rsidP="00BD6A13">
      <w:pPr>
        <w:rPr>
          <w:del w:id="624" w:author="Chengqing Li" w:date="2025-06-04T19:13:00Z" w16du:dateUtc="2025-06-04T11:13:00Z"/>
        </w:rPr>
      </w:pPr>
    </w:p>
    <w:p w14:paraId="687DABCB" w14:textId="77777777" w:rsidR="00BD6A13" w:rsidRDefault="00BD6A13" w:rsidP="00BD6A13">
      <w:pPr>
        <w:rPr>
          <w:del w:id="625" w:author="Chengqing Li" w:date="2025-06-04T19:13:00Z" w16du:dateUtc="2025-06-04T11:13:00Z"/>
        </w:rPr>
      </w:pPr>
    </w:p>
    <w:p w14:paraId="38348542" w14:textId="77777777" w:rsidR="00BD6A13" w:rsidRDefault="00BD6A13" w:rsidP="00BD6A13">
      <w:pPr>
        <w:rPr>
          <w:del w:id="626" w:author="Chengqing Li" w:date="2025-06-04T19:13:00Z" w16du:dateUtc="2025-06-04T11:13:00Z"/>
        </w:rPr>
      </w:pPr>
    </w:p>
    <w:p w14:paraId="51E8FEC8" w14:textId="77777777" w:rsidR="00BD6A13" w:rsidRDefault="00BD6A13" w:rsidP="00BD6A13">
      <w:pPr>
        <w:rPr>
          <w:del w:id="627" w:author="Chengqing Li" w:date="2025-06-04T19:13:00Z" w16du:dateUtc="2025-06-04T11:13:00Z"/>
        </w:rPr>
      </w:pPr>
    </w:p>
    <w:p w14:paraId="72831545" w14:textId="77777777" w:rsidR="00BD6A13" w:rsidRDefault="00BD6A13" w:rsidP="00BD6A13">
      <w:pPr>
        <w:rPr>
          <w:del w:id="628" w:author="Chengqing Li" w:date="2025-06-04T19:13:00Z" w16du:dateUtc="2025-06-04T11:13:00Z"/>
        </w:rPr>
      </w:pPr>
    </w:p>
    <w:p w14:paraId="29D3F75F" w14:textId="77777777" w:rsidR="00BD6A13" w:rsidRDefault="00BD6A13" w:rsidP="00BD6A13">
      <w:pPr>
        <w:rPr>
          <w:del w:id="629" w:author="Chengqing Li" w:date="2025-06-04T19:13:00Z" w16du:dateUtc="2025-06-04T11:13:00Z"/>
        </w:rPr>
      </w:pPr>
    </w:p>
    <w:p w14:paraId="2C6DA8CE" w14:textId="77777777" w:rsidR="00EC04E4" w:rsidRDefault="00EC04E4" w:rsidP="00EC04E4"/>
    <w:p w14:paraId="05F1B91C" w14:textId="43C5C25D" w:rsidR="00EC04E4" w:rsidRDefault="00EC04E4" w:rsidP="00EC04E4">
      <w:r>
        <w:t>@article{</w:t>
      </w:r>
      <w:del w:id="630" w:author="Chengqing Li" w:date="2025-06-04T19:13:00Z" w16du:dateUtc="2025-06-04T11:13:00Z">
        <w:r w:rsidR="00BD6A13">
          <w:delText>jo2024edge</w:delText>
        </w:r>
      </w:del>
      <w:ins w:id="631" w:author="Chengqing Li" w:date="2025-06-04T19:13:00Z" w16du:dateUtc="2025-06-04T11:13:00Z">
        <w:r>
          <w:t>Jo:2024:ECNUG</w:t>
        </w:r>
      </w:ins>
      <w:r>
        <w:t>,</w:t>
      </w:r>
    </w:p>
    <w:p w14:paraId="25572B95" w14:textId="14BE553C" w:rsidR="00EC04E4" w:rsidRDefault="00EC04E4" w:rsidP="00EC04E4">
      <w:r>
        <w:t xml:space="preserve">  author </w:t>
      </w:r>
      <w:del w:id="632" w:author="Chengqing Li" w:date="2025-06-04T19:13:00Z" w16du:dateUtc="2025-06-04T11:13:00Z">
        <w:r w:rsidR="00BD6A13">
          <w:delText xml:space="preserve">=      </w:delText>
        </w:r>
      </w:del>
      <w:ins w:id="633" w:author="Chengqing Li" w:date="2025-06-04T19:13:00Z" w16du:dateUtc="2025-06-04T11:13:00Z">
        <w:r>
          <w:t xml:space="preserve">      =</w:t>
        </w:r>
      </w:ins>
      <w:r>
        <w:t xml:space="preserve"> {Jo, Hayoung and Lee, Seong-Whan},</w:t>
      </w:r>
    </w:p>
    <w:p w14:paraId="1C2FC6C0" w14:textId="64D8A467" w:rsidR="00EC04E4" w:rsidRDefault="00EC04E4" w:rsidP="00EC04E4">
      <w:r>
        <w:t xml:space="preserve">  title </w:t>
      </w:r>
      <w:del w:id="634" w:author="Chengqing Li" w:date="2025-06-04T19:13:00Z" w16du:dateUtc="2025-06-04T11:13:00Z">
        <w:r w:rsidR="00BD6A13">
          <w:delText xml:space="preserve">=       </w:delText>
        </w:r>
      </w:del>
      <w:ins w:id="635" w:author="Chengqing Li" w:date="2025-06-04T19:13:00Z" w16du:dateUtc="2025-06-04T11:13:00Z">
        <w:r>
          <w:t xml:space="preserve">       =</w:t>
        </w:r>
      </w:ins>
      <w:r>
        <w:t xml:space="preserve"> {Edge conditional node update graph neural network for multi-variate time series anomaly detection},</w:t>
      </w:r>
    </w:p>
    <w:p w14:paraId="6FE8827F" w14:textId="6627F9CD" w:rsidR="00EC04E4" w:rsidRDefault="00EC04E4" w:rsidP="00EC04E4">
      <w:r>
        <w:t xml:space="preserve">  journal </w:t>
      </w:r>
      <w:del w:id="636" w:author="Chengqing Li" w:date="2025-06-04T19:13:00Z" w16du:dateUtc="2025-06-04T11:13:00Z">
        <w:r w:rsidR="00BD6A13">
          <w:delText xml:space="preserve">=     </w:delText>
        </w:r>
      </w:del>
      <w:ins w:id="637" w:author="Chengqing Li" w:date="2025-06-04T19:13:00Z" w16du:dateUtc="2025-06-04T11:13:00Z">
        <w:r>
          <w:t xml:space="preserve">     =</w:t>
        </w:r>
      </w:ins>
      <w:r>
        <w:t xml:space="preserve"> {Information Sciences},</w:t>
      </w:r>
    </w:p>
    <w:p w14:paraId="45E33EAB" w14:textId="26A72D61" w:rsidR="00EC04E4" w:rsidRDefault="00EC04E4" w:rsidP="00EC04E4">
      <w:r>
        <w:t xml:space="preserve">  year </w:t>
      </w:r>
      <w:del w:id="638" w:author="Chengqing Li" w:date="2025-06-04T19:13:00Z" w16du:dateUtc="2025-06-04T11:13:00Z">
        <w:r w:rsidR="00BD6A13">
          <w:delText xml:space="preserve">=        </w:delText>
        </w:r>
      </w:del>
      <w:ins w:id="639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39E7FBC4" w14:textId="57C97B24" w:rsidR="00EC04E4" w:rsidRDefault="00EC04E4" w:rsidP="00EC04E4">
      <w:r>
        <w:t xml:space="preserve">  pages </w:t>
      </w:r>
      <w:del w:id="640" w:author="Chengqing Li" w:date="2025-06-04T19:13:00Z" w16du:dateUtc="2025-06-04T11:13:00Z">
        <w:r w:rsidR="00BD6A13">
          <w:delText xml:space="preserve">=       </w:delText>
        </w:r>
      </w:del>
      <w:ins w:id="641" w:author="Chengqing Li" w:date="2025-06-04T19:13:00Z" w16du:dateUtc="2025-06-04T11:13:00Z">
        <w:r>
          <w:t xml:space="preserve">       =</w:t>
        </w:r>
      </w:ins>
      <w:r>
        <w:t xml:space="preserve"> {121062</w:t>
      </w:r>
      <w:del w:id="642" w:author="Chengqing Li" w:date="2025-06-04T19:13:00Z" w16du:dateUtc="2025-06-04T11:13:00Z">
        <w:r w:rsidR="00BD6A13">
          <w:delText>},</w:delText>
        </w:r>
      </w:del>
      <w:ins w:id="643" w:author="Chengqing Li" w:date="2025-06-04T19:13:00Z" w16du:dateUtc="2025-06-04T11:13:00Z">
        <w:r>
          <w:t>}</w:t>
        </w:r>
      </w:ins>
    </w:p>
    <w:p w14:paraId="13B25949" w14:textId="77777777" w:rsidR="00EC04E4" w:rsidRDefault="00EC04E4" w:rsidP="00EC04E4">
      <w:r>
        <w:t>}</w:t>
      </w:r>
    </w:p>
    <w:p w14:paraId="3C17F925" w14:textId="77777777" w:rsidR="00EC04E4" w:rsidRDefault="00EC04E4" w:rsidP="00EC04E4"/>
    <w:p w14:paraId="7EBDE00C" w14:textId="6786073E" w:rsidR="00EC04E4" w:rsidRDefault="00EC04E4" w:rsidP="00EC04E4">
      <w:r>
        <w:t>@article{</w:t>
      </w:r>
      <w:del w:id="644" w:author="Chengqing Li" w:date="2025-06-04T19:13:00Z" w16du:dateUtc="2025-06-04T11:13:00Z">
        <w:r w:rsidR="00BD6A13">
          <w:delText>wang2024contrastive</w:delText>
        </w:r>
      </w:del>
      <w:ins w:id="645" w:author="Chengqing Li" w:date="2025-06-04T19:13:00Z" w16du:dateUtc="2025-06-04T11:13:00Z">
        <w:r>
          <w:t>Wang:2024:CLEBG</w:t>
        </w:r>
      </w:ins>
      <w:r>
        <w:t>,</w:t>
      </w:r>
    </w:p>
    <w:p w14:paraId="554923DE" w14:textId="1BD0B655" w:rsidR="00EC04E4" w:rsidRDefault="00EC04E4" w:rsidP="00EC04E4">
      <w:r>
        <w:t xml:space="preserve">  author </w:t>
      </w:r>
      <w:del w:id="646" w:author="Chengqing Li" w:date="2025-06-04T19:13:00Z" w16du:dateUtc="2025-06-04T11:13:00Z">
        <w:r w:rsidR="00BD6A13">
          <w:delText xml:space="preserve">=      </w:delText>
        </w:r>
      </w:del>
      <w:ins w:id="647" w:author="Chengqing Li" w:date="2025-06-04T19:13:00Z" w16du:dateUtc="2025-06-04T11:13:00Z">
        <w:r>
          <w:t xml:space="preserve">      =</w:t>
        </w:r>
      </w:ins>
      <w:r>
        <w:t xml:space="preserve"> {Wang, Xinghao and Xing, Qiang and Xiao, Huimin and Ye, Ming},</w:t>
      </w:r>
    </w:p>
    <w:p w14:paraId="71F1F10F" w14:textId="30EFA86E" w:rsidR="00EC04E4" w:rsidRDefault="00EC04E4" w:rsidP="00EC04E4">
      <w:r>
        <w:t xml:space="preserve">  title </w:t>
      </w:r>
      <w:del w:id="648" w:author="Chengqing Li" w:date="2025-06-04T19:13:00Z" w16du:dateUtc="2025-06-04T11:13:00Z">
        <w:r w:rsidR="00BD6A13">
          <w:delText xml:space="preserve">=       </w:delText>
        </w:r>
      </w:del>
      <w:ins w:id="649" w:author="Chengqing Li" w:date="2025-06-04T19:13:00Z" w16du:dateUtc="2025-06-04T11:13:00Z">
        <w:r>
          <w:t xml:space="preserve">       =</w:t>
        </w:r>
      </w:ins>
      <w:r>
        <w:t xml:space="preserve"> {Contrastive learning enhanced by graph neural networks for universal multivariate time series representation},</w:t>
      </w:r>
    </w:p>
    <w:p w14:paraId="69B9BE7D" w14:textId="751D5DB9" w:rsidR="00EC04E4" w:rsidRDefault="00EC04E4" w:rsidP="00EC04E4">
      <w:r>
        <w:t xml:space="preserve">  journal </w:t>
      </w:r>
      <w:del w:id="650" w:author="Chengqing Li" w:date="2025-06-04T19:13:00Z" w16du:dateUtc="2025-06-04T11:13:00Z">
        <w:r w:rsidR="00BD6A13">
          <w:delText xml:space="preserve">=     </w:delText>
        </w:r>
      </w:del>
      <w:ins w:id="651" w:author="Chengqing Li" w:date="2025-06-04T19:13:00Z" w16du:dateUtc="2025-06-04T11:13:00Z">
        <w:r>
          <w:t xml:space="preserve">     =</w:t>
        </w:r>
      </w:ins>
      <w:r>
        <w:t xml:space="preserve"> {Information Systems},</w:t>
      </w:r>
    </w:p>
    <w:p w14:paraId="15CDACEF" w14:textId="02A17347" w:rsidR="00EC04E4" w:rsidRDefault="00EC04E4" w:rsidP="00EC04E4">
      <w:r>
        <w:t xml:space="preserve">  year </w:t>
      </w:r>
      <w:del w:id="652" w:author="Chengqing Li" w:date="2025-06-04T19:13:00Z" w16du:dateUtc="2025-06-04T11:13:00Z">
        <w:r w:rsidR="00BD6A13">
          <w:delText xml:space="preserve">=        </w:delText>
        </w:r>
      </w:del>
      <w:ins w:id="653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0E701967" w14:textId="06D02205" w:rsidR="00EC04E4" w:rsidRDefault="00EC04E4" w:rsidP="00EC04E4">
      <w:r>
        <w:t xml:space="preserve">  volume </w:t>
      </w:r>
      <w:del w:id="654" w:author="Chengqing Li" w:date="2025-06-04T19:13:00Z" w16du:dateUtc="2025-06-04T11:13:00Z">
        <w:r w:rsidR="00BD6A13">
          <w:delText xml:space="preserve">=      </w:delText>
        </w:r>
      </w:del>
      <w:ins w:id="655" w:author="Chengqing Li" w:date="2025-06-04T19:13:00Z" w16du:dateUtc="2025-06-04T11:13:00Z">
        <w:r>
          <w:t xml:space="preserve">      =</w:t>
        </w:r>
      </w:ins>
      <w:r>
        <w:t xml:space="preserve"> {125},</w:t>
      </w:r>
    </w:p>
    <w:p w14:paraId="7D8B5051" w14:textId="4DD10793" w:rsidR="00EC04E4" w:rsidRDefault="00EC04E4" w:rsidP="00EC04E4">
      <w:r>
        <w:t xml:space="preserve">  pages </w:t>
      </w:r>
      <w:del w:id="656" w:author="Chengqing Li" w:date="2025-06-04T19:13:00Z" w16du:dateUtc="2025-06-04T11:13:00Z">
        <w:r w:rsidR="00BD6A13">
          <w:delText xml:space="preserve">=       </w:delText>
        </w:r>
      </w:del>
      <w:ins w:id="657" w:author="Chengqing Li" w:date="2025-06-04T19:13:00Z" w16du:dateUtc="2025-06-04T11:13:00Z">
        <w:r>
          <w:t xml:space="preserve">       =</w:t>
        </w:r>
      </w:ins>
      <w:r>
        <w:t xml:space="preserve"> {102429</w:t>
      </w:r>
      <w:del w:id="658" w:author="Chengqing Li" w:date="2025-06-04T19:13:00Z" w16du:dateUtc="2025-06-04T11:13:00Z">
        <w:r w:rsidR="00BD6A13">
          <w:delText>},</w:delText>
        </w:r>
      </w:del>
      <w:ins w:id="659" w:author="Chengqing Li" w:date="2025-06-04T19:13:00Z" w16du:dateUtc="2025-06-04T11:13:00Z">
        <w:r>
          <w:t>}</w:t>
        </w:r>
      </w:ins>
    </w:p>
    <w:p w14:paraId="649533B3" w14:textId="77777777" w:rsidR="00EC04E4" w:rsidRDefault="00EC04E4" w:rsidP="00EC04E4">
      <w:r>
        <w:t>}</w:t>
      </w:r>
    </w:p>
    <w:p w14:paraId="4AED5908" w14:textId="77777777" w:rsidR="00EC04E4" w:rsidRDefault="00EC04E4" w:rsidP="00EC04E4"/>
    <w:p w14:paraId="0E7D5D2E" w14:textId="671C8185" w:rsidR="00EC04E4" w:rsidRDefault="00EC04E4" w:rsidP="00EC04E4">
      <w:r>
        <w:t>@article{</w:t>
      </w:r>
      <w:del w:id="660" w:author="Chengqing Li" w:date="2025-06-04T19:13:00Z" w16du:dateUtc="2025-06-04T11:13:00Z">
        <w:r w:rsidR="00BD6A13">
          <w:delText>liao2024dpdgad</w:delText>
        </w:r>
      </w:del>
      <w:ins w:id="661" w:author="Chengqing Li" w:date="2025-06-04T19:13:00Z" w16du:dateUtc="2025-06-04T11:13:00Z">
        <w:r>
          <w:t>Liao:2024:DADDG</w:t>
        </w:r>
      </w:ins>
      <w:r>
        <w:t>,</w:t>
      </w:r>
    </w:p>
    <w:p w14:paraId="7A6C55F2" w14:textId="4BA1B377" w:rsidR="00EC04E4" w:rsidRDefault="00EC04E4" w:rsidP="00EC04E4">
      <w:r>
        <w:t xml:space="preserve">  author </w:t>
      </w:r>
      <w:del w:id="662" w:author="Chengqing Li" w:date="2025-06-04T19:13:00Z" w16du:dateUtc="2025-06-04T11:13:00Z">
        <w:r w:rsidR="00BD6A13">
          <w:delText xml:space="preserve">=      </w:delText>
        </w:r>
      </w:del>
      <w:ins w:id="663" w:author="Chengqing Li" w:date="2025-06-04T19:13:00Z" w16du:dateUtc="2025-06-04T11:13:00Z">
        <w:r>
          <w:t xml:space="preserve">      =</w:t>
        </w:r>
      </w:ins>
      <w:r>
        <w:t xml:space="preserve"> {Liao, Junxuan and Li, Jing and Chen, Yu and Gu, Rongbin and Zhu, Ying and Peng, Weizhou},</w:t>
      </w:r>
    </w:p>
    <w:p w14:paraId="292A1383" w14:textId="156EC881" w:rsidR="00EC04E4" w:rsidRDefault="00EC04E4" w:rsidP="00EC04E4">
      <w:r>
        <w:t xml:space="preserve">  title </w:t>
      </w:r>
      <w:del w:id="664" w:author="Chengqing Li" w:date="2025-06-04T19:13:00Z" w16du:dateUtc="2025-06-04T11:13:00Z">
        <w:r w:rsidR="00BD6A13">
          <w:delText xml:space="preserve">=       </w:delText>
        </w:r>
      </w:del>
      <w:ins w:id="665" w:author="Chengqing Li" w:date="2025-06-04T19:13:00Z" w16du:dateUtc="2025-06-04T11:13:00Z">
        <w:r>
          <w:t xml:space="preserve">       =</w:t>
        </w:r>
      </w:ins>
      <w:r>
        <w:t xml:space="preserve"> {{DPDGAD}: A dual-process dynamic graph-based anomaly detection for multivariate time series analysis in cyber-physical systems},</w:t>
      </w:r>
    </w:p>
    <w:p w14:paraId="4E3B3FF6" w14:textId="560EC265" w:rsidR="00EC04E4" w:rsidRDefault="00EC04E4" w:rsidP="00EC04E4">
      <w:r>
        <w:t xml:space="preserve">  journal </w:t>
      </w:r>
      <w:del w:id="666" w:author="Chengqing Li" w:date="2025-06-04T19:13:00Z" w16du:dateUtc="2025-06-04T11:13:00Z">
        <w:r w:rsidR="00BD6A13">
          <w:delText xml:space="preserve">=     </w:delText>
        </w:r>
      </w:del>
      <w:ins w:id="667" w:author="Chengqing Li" w:date="2025-06-04T19:13:00Z" w16du:dateUtc="2025-06-04T11:13:00Z">
        <w:r>
          <w:t xml:space="preserve">     =</w:t>
        </w:r>
      </w:ins>
      <w:r>
        <w:t xml:space="preserve"> {Advanced Engineering Informatics},</w:t>
      </w:r>
    </w:p>
    <w:p w14:paraId="5211A31F" w14:textId="0F448C1D" w:rsidR="00EC04E4" w:rsidRDefault="00EC04E4" w:rsidP="00EC04E4">
      <w:r>
        <w:t xml:space="preserve">  year </w:t>
      </w:r>
      <w:del w:id="668" w:author="Chengqing Li" w:date="2025-06-04T19:13:00Z" w16du:dateUtc="2025-06-04T11:13:00Z">
        <w:r w:rsidR="00BD6A13">
          <w:delText xml:space="preserve">=        </w:delText>
        </w:r>
      </w:del>
      <w:ins w:id="669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09ABC58A" w14:textId="53BFEBD5" w:rsidR="00EC04E4" w:rsidRDefault="00EC04E4" w:rsidP="00EC04E4">
      <w:r>
        <w:t xml:space="preserve">  volume </w:t>
      </w:r>
      <w:del w:id="670" w:author="Chengqing Li" w:date="2025-06-04T19:13:00Z" w16du:dateUtc="2025-06-04T11:13:00Z">
        <w:r w:rsidR="00BD6A13">
          <w:delText xml:space="preserve">=      </w:delText>
        </w:r>
      </w:del>
      <w:ins w:id="671" w:author="Chengqing Li" w:date="2025-06-04T19:13:00Z" w16du:dateUtc="2025-06-04T11:13:00Z">
        <w:r>
          <w:t xml:space="preserve">      =</w:t>
        </w:r>
      </w:ins>
      <w:r>
        <w:t xml:space="preserve"> {61},</w:t>
      </w:r>
    </w:p>
    <w:p w14:paraId="1DC5FA7A" w14:textId="671006A7" w:rsidR="00EC04E4" w:rsidRDefault="00EC04E4" w:rsidP="00EC04E4">
      <w:r>
        <w:t xml:space="preserve">  pages </w:t>
      </w:r>
      <w:del w:id="672" w:author="Chengqing Li" w:date="2025-06-04T19:13:00Z" w16du:dateUtc="2025-06-04T11:13:00Z">
        <w:r w:rsidR="00BD6A13">
          <w:delText xml:space="preserve">=       </w:delText>
        </w:r>
      </w:del>
      <w:ins w:id="673" w:author="Chengqing Li" w:date="2025-06-04T19:13:00Z" w16du:dateUtc="2025-06-04T11:13:00Z">
        <w:r>
          <w:t xml:space="preserve">       =</w:t>
        </w:r>
      </w:ins>
      <w:r>
        <w:t xml:space="preserve"> {102547</w:t>
      </w:r>
      <w:del w:id="674" w:author="Chengqing Li" w:date="2025-06-04T19:13:00Z" w16du:dateUtc="2025-06-04T11:13:00Z">
        <w:r w:rsidR="00BD6A13">
          <w:delText>},</w:delText>
        </w:r>
      </w:del>
      <w:ins w:id="675" w:author="Chengqing Li" w:date="2025-06-04T19:13:00Z" w16du:dateUtc="2025-06-04T11:13:00Z">
        <w:r>
          <w:t>}</w:t>
        </w:r>
      </w:ins>
    </w:p>
    <w:p w14:paraId="4F26EEC4" w14:textId="77777777" w:rsidR="00EC04E4" w:rsidRDefault="00EC04E4" w:rsidP="00EC04E4">
      <w:r>
        <w:t>}</w:t>
      </w:r>
    </w:p>
    <w:p w14:paraId="23A2A3E1" w14:textId="77777777" w:rsidR="00EC04E4" w:rsidRDefault="00EC04E4" w:rsidP="00EC04E4"/>
    <w:p w14:paraId="3175BDF0" w14:textId="6CDC15FF" w:rsidR="00EC04E4" w:rsidRDefault="00EC04E4" w:rsidP="00EC04E4">
      <w:r>
        <w:t>@article{</w:t>
      </w:r>
      <w:del w:id="676" w:author="Chengqing Li" w:date="2025-06-04T19:13:00Z" w16du:dateUtc="2025-06-04T11:13:00Z">
        <w:r w:rsidR="00BD6A13">
          <w:delText>lee2024explainable</w:delText>
        </w:r>
      </w:del>
      <w:ins w:id="677" w:author="Chengqing Li" w:date="2025-06-04T19:13:00Z" w16du:dateUtc="2025-06-04T11:13:00Z">
        <w:r>
          <w:t>Lee:2024:ETSAD</w:t>
        </w:r>
      </w:ins>
      <w:r>
        <w:t>,</w:t>
      </w:r>
    </w:p>
    <w:p w14:paraId="0D0479CE" w14:textId="5244D5F7" w:rsidR="00EC04E4" w:rsidRDefault="00EC04E4" w:rsidP="00EC04E4">
      <w:r>
        <w:t xml:space="preserve">  author </w:t>
      </w:r>
      <w:del w:id="678" w:author="Chengqing Li" w:date="2025-06-04T19:13:00Z" w16du:dateUtc="2025-06-04T11:13:00Z">
        <w:r w:rsidR="00BD6A13">
          <w:delText xml:space="preserve">=      </w:delText>
        </w:r>
      </w:del>
      <w:ins w:id="679" w:author="Chengqing Li" w:date="2025-06-04T19:13:00Z" w16du:dateUtc="2025-06-04T11:13:00Z">
        <w:r>
          <w:t xml:space="preserve">      =</w:t>
        </w:r>
      </w:ins>
      <w:r>
        <w:t xml:space="preserve"> {Lee, Daesoo and Malacarne, Sara and Aune, Erlend},</w:t>
      </w:r>
    </w:p>
    <w:p w14:paraId="7FC19099" w14:textId="35D14829" w:rsidR="00EC04E4" w:rsidRDefault="00EC04E4" w:rsidP="00EC04E4">
      <w:r>
        <w:t xml:space="preserve">  title </w:t>
      </w:r>
      <w:del w:id="680" w:author="Chengqing Li" w:date="2025-06-04T19:13:00Z" w16du:dateUtc="2025-06-04T11:13:00Z">
        <w:r w:rsidR="00BD6A13">
          <w:delText xml:space="preserve">=       </w:delText>
        </w:r>
      </w:del>
      <w:ins w:id="681" w:author="Chengqing Li" w:date="2025-06-04T19:13:00Z" w16du:dateUtc="2025-06-04T11:13:00Z">
        <w:r>
          <w:t xml:space="preserve">       =</w:t>
        </w:r>
      </w:ins>
      <w:r>
        <w:t xml:space="preserve"> {Explainable time series anomaly detection using masked latent generative modeling},</w:t>
      </w:r>
    </w:p>
    <w:p w14:paraId="3FD549B3" w14:textId="38CA2828" w:rsidR="00EC04E4" w:rsidRDefault="00EC04E4" w:rsidP="00EC04E4">
      <w:r>
        <w:t xml:space="preserve">  journal </w:t>
      </w:r>
      <w:del w:id="682" w:author="Chengqing Li" w:date="2025-06-04T19:13:00Z" w16du:dateUtc="2025-06-04T11:13:00Z">
        <w:r w:rsidR="00BD6A13">
          <w:delText xml:space="preserve">=     </w:delText>
        </w:r>
      </w:del>
      <w:ins w:id="683" w:author="Chengqing Li" w:date="2025-06-04T19:13:00Z" w16du:dateUtc="2025-06-04T11:13:00Z">
        <w:r>
          <w:t xml:space="preserve">     =</w:t>
        </w:r>
      </w:ins>
      <w:r>
        <w:t xml:space="preserve"> {Pattern Recognition},</w:t>
      </w:r>
    </w:p>
    <w:p w14:paraId="74792547" w14:textId="3E736983" w:rsidR="00EC04E4" w:rsidRDefault="00EC04E4" w:rsidP="00EC04E4">
      <w:r>
        <w:t xml:space="preserve">  year </w:t>
      </w:r>
      <w:del w:id="684" w:author="Chengqing Li" w:date="2025-06-04T19:13:00Z" w16du:dateUtc="2025-06-04T11:13:00Z">
        <w:r w:rsidR="00BD6A13">
          <w:delText xml:space="preserve">=        </w:delText>
        </w:r>
      </w:del>
      <w:ins w:id="685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6697F90C" w14:textId="6CA39E67" w:rsidR="00EC04E4" w:rsidRDefault="00EC04E4" w:rsidP="00EC04E4">
      <w:r>
        <w:t xml:space="preserve">  volume </w:t>
      </w:r>
      <w:del w:id="686" w:author="Chengqing Li" w:date="2025-06-04T19:13:00Z" w16du:dateUtc="2025-06-04T11:13:00Z">
        <w:r w:rsidR="00BD6A13">
          <w:delText xml:space="preserve">=      </w:delText>
        </w:r>
      </w:del>
      <w:ins w:id="687" w:author="Chengqing Li" w:date="2025-06-04T19:13:00Z" w16du:dateUtc="2025-06-04T11:13:00Z">
        <w:r>
          <w:t xml:space="preserve">      =</w:t>
        </w:r>
      </w:ins>
      <w:r>
        <w:t xml:space="preserve"> {156},</w:t>
      </w:r>
    </w:p>
    <w:p w14:paraId="6F3A1CB2" w14:textId="26638E45" w:rsidR="00EC04E4" w:rsidRDefault="00EC04E4" w:rsidP="00EC04E4">
      <w:r>
        <w:t xml:space="preserve">  pages </w:t>
      </w:r>
      <w:del w:id="688" w:author="Chengqing Li" w:date="2025-06-04T19:13:00Z" w16du:dateUtc="2025-06-04T11:13:00Z">
        <w:r w:rsidR="00BD6A13">
          <w:delText xml:space="preserve">=       </w:delText>
        </w:r>
      </w:del>
      <w:ins w:id="689" w:author="Chengqing Li" w:date="2025-06-04T19:13:00Z" w16du:dateUtc="2025-06-04T11:13:00Z">
        <w:r>
          <w:t xml:space="preserve">       =</w:t>
        </w:r>
      </w:ins>
      <w:r>
        <w:t xml:space="preserve"> {110826</w:t>
      </w:r>
      <w:del w:id="690" w:author="Chengqing Li" w:date="2025-06-04T19:13:00Z" w16du:dateUtc="2025-06-04T11:13:00Z">
        <w:r w:rsidR="00BD6A13">
          <w:delText>},</w:delText>
        </w:r>
      </w:del>
      <w:ins w:id="691" w:author="Chengqing Li" w:date="2025-06-04T19:13:00Z" w16du:dateUtc="2025-06-04T11:13:00Z">
        <w:r>
          <w:t>}</w:t>
        </w:r>
      </w:ins>
    </w:p>
    <w:p w14:paraId="236BC29D" w14:textId="77777777" w:rsidR="00EC04E4" w:rsidRDefault="00EC04E4" w:rsidP="00EC04E4">
      <w:r>
        <w:t>}</w:t>
      </w:r>
    </w:p>
    <w:p w14:paraId="7815D4E0" w14:textId="77777777" w:rsidR="00EC04E4" w:rsidRDefault="00EC04E4" w:rsidP="00EC04E4"/>
    <w:p w14:paraId="78949F64" w14:textId="5455B825" w:rsidR="00EC04E4" w:rsidRDefault="00EC04E4" w:rsidP="00EC04E4">
      <w:r>
        <w:t>@article{</w:t>
      </w:r>
      <w:del w:id="692" w:author="Chengqing Li" w:date="2025-06-04T19:13:00Z" w16du:dateUtc="2025-06-04T11:13:00Z">
        <w:r w:rsidR="00BD6A13">
          <w:delText>guo2024egnn</w:delText>
        </w:r>
      </w:del>
      <w:ins w:id="693" w:author="Chengqing Li" w:date="2025-06-04T19:13:00Z" w16du:dateUtc="2025-06-04T11:13:00Z">
        <w:r>
          <w:t>Guo:2024:EEADF</w:t>
        </w:r>
      </w:ins>
      <w:r>
        <w:t>,</w:t>
      </w:r>
    </w:p>
    <w:p w14:paraId="78B3AFA4" w14:textId="77863D6D" w:rsidR="00EC04E4" w:rsidRDefault="00EC04E4" w:rsidP="00EC04E4">
      <w:r>
        <w:t xml:space="preserve">  author </w:t>
      </w:r>
      <w:del w:id="694" w:author="Chengqing Li" w:date="2025-06-04T19:13:00Z" w16du:dateUtc="2025-06-04T11:13:00Z">
        <w:r w:rsidR="00BD6A13">
          <w:delText xml:space="preserve">=      </w:delText>
        </w:r>
      </w:del>
      <w:ins w:id="695" w:author="Chengqing Li" w:date="2025-06-04T19:13:00Z" w16du:dateUtc="2025-06-04T11:13:00Z">
        <w:r>
          <w:t xml:space="preserve">      =</w:t>
        </w:r>
      </w:ins>
      <w:r>
        <w:t xml:space="preserve"> {Guo, Hongtai and Zhou, Zhangbing and Zhao, Deng and Gaaloul, Walid},</w:t>
      </w:r>
    </w:p>
    <w:p w14:paraId="20663193" w14:textId="73EF8491" w:rsidR="00EC04E4" w:rsidRDefault="00EC04E4" w:rsidP="00EC04E4">
      <w:r>
        <w:t xml:space="preserve">  title </w:t>
      </w:r>
      <w:del w:id="696" w:author="Chengqing Li" w:date="2025-06-04T19:13:00Z" w16du:dateUtc="2025-06-04T11:13:00Z">
        <w:r w:rsidR="00BD6A13">
          <w:delText xml:space="preserve">=       </w:delText>
        </w:r>
      </w:del>
      <w:ins w:id="697" w:author="Chengqing Li" w:date="2025-06-04T19:13:00Z" w16du:dateUtc="2025-06-04T11:13:00Z">
        <w:r>
          <w:t xml:space="preserve">       =</w:t>
        </w:r>
      </w:ins>
      <w:r>
        <w:t xml:space="preserve"> {{EGNN}: Energy-efficient anomaly detection for {IoT} multivariate time series data using graph neural network},</w:t>
      </w:r>
    </w:p>
    <w:p w14:paraId="0B8885C9" w14:textId="46BDA630" w:rsidR="00EC04E4" w:rsidRDefault="00EC04E4" w:rsidP="00EC04E4">
      <w:r>
        <w:t xml:space="preserve">  journal </w:t>
      </w:r>
      <w:del w:id="698" w:author="Chengqing Li" w:date="2025-06-04T19:13:00Z" w16du:dateUtc="2025-06-04T11:13:00Z">
        <w:r w:rsidR="00BD6A13">
          <w:delText xml:space="preserve">=     </w:delText>
        </w:r>
      </w:del>
      <w:ins w:id="699" w:author="Chengqing Li" w:date="2025-06-04T19:13:00Z" w16du:dateUtc="2025-06-04T11:13:00Z">
        <w:r>
          <w:t xml:space="preserve">     =</w:t>
        </w:r>
      </w:ins>
      <w:r>
        <w:t xml:space="preserve"> {Future Generation Computer Systems},</w:t>
      </w:r>
    </w:p>
    <w:p w14:paraId="0F811809" w14:textId="749D4E7C" w:rsidR="00EC04E4" w:rsidRDefault="00EC04E4" w:rsidP="00EC04E4">
      <w:r>
        <w:t xml:space="preserve">  year </w:t>
      </w:r>
      <w:del w:id="700" w:author="Chengqing Li" w:date="2025-06-04T19:13:00Z" w16du:dateUtc="2025-06-04T11:13:00Z">
        <w:r w:rsidR="00BD6A13">
          <w:delText xml:space="preserve">=        </w:delText>
        </w:r>
      </w:del>
      <w:ins w:id="701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6683C498" w14:textId="51D8DD16" w:rsidR="00EC04E4" w:rsidRDefault="00EC04E4" w:rsidP="00EC04E4">
      <w:r>
        <w:t xml:space="preserve">  volume </w:t>
      </w:r>
      <w:del w:id="702" w:author="Chengqing Li" w:date="2025-06-04T19:13:00Z" w16du:dateUtc="2025-06-04T11:13:00Z">
        <w:r w:rsidR="00BD6A13">
          <w:delText xml:space="preserve">=      </w:delText>
        </w:r>
      </w:del>
      <w:ins w:id="703" w:author="Chengqing Li" w:date="2025-06-04T19:13:00Z" w16du:dateUtc="2025-06-04T11:13:00Z">
        <w:r>
          <w:t xml:space="preserve">      =</w:t>
        </w:r>
      </w:ins>
      <w:r>
        <w:t xml:space="preserve"> {151},</w:t>
      </w:r>
    </w:p>
    <w:p w14:paraId="6819E551" w14:textId="199D1488" w:rsidR="00EC04E4" w:rsidRDefault="00EC04E4" w:rsidP="00EC04E4">
      <w:r>
        <w:t xml:space="preserve">  pages </w:t>
      </w:r>
      <w:del w:id="704" w:author="Chengqing Li" w:date="2025-06-04T19:13:00Z" w16du:dateUtc="2025-06-04T11:13:00Z">
        <w:r w:rsidR="00BD6A13">
          <w:delText xml:space="preserve">=       </w:delText>
        </w:r>
      </w:del>
      <w:ins w:id="705" w:author="Chengqing Li" w:date="2025-06-04T19:13:00Z" w16du:dateUtc="2025-06-04T11:13:00Z">
        <w:r>
          <w:t xml:space="preserve">       =</w:t>
        </w:r>
      </w:ins>
      <w:r>
        <w:t xml:space="preserve"> {45--56</w:t>
      </w:r>
      <w:del w:id="706" w:author="Chengqing Li" w:date="2025-06-04T19:13:00Z" w16du:dateUtc="2025-06-04T11:13:00Z">
        <w:r w:rsidR="00BD6A13">
          <w:delText>},</w:delText>
        </w:r>
      </w:del>
      <w:ins w:id="707" w:author="Chengqing Li" w:date="2025-06-04T19:13:00Z" w16du:dateUtc="2025-06-04T11:13:00Z">
        <w:r>
          <w:t>}</w:t>
        </w:r>
      </w:ins>
    </w:p>
    <w:p w14:paraId="447F360F" w14:textId="77777777" w:rsidR="00EC04E4" w:rsidRDefault="00EC04E4" w:rsidP="00EC04E4">
      <w:r>
        <w:t>}</w:t>
      </w:r>
    </w:p>
    <w:p w14:paraId="5F49AAEC" w14:textId="77777777" w:rsidR="00EC04E4" w:rsidRDefault="00EC04E4" w:rsidP="00EC04E4"/>
    <w:p w14:paraId="282F18E5" w14:textId="3A29714F" w:rsidR="00EC04E4" w:rsidRDefault="00EC04E4" w:rsidP="00EC04E4">
      <w:r>
        <w:t>@article{</w:t>
      </w:r>
      <w:del w:id="708" w:author="Chengqing Li" w:date="2025-06-04T19:13:00Z" w16du:dateUtc="2025-06-04T11:13:00Z">
        <w:r w:rsidR="00BD6A13">
          <w:delText>xia2023coupled</w:delText>
        </w:r>
      </w:del>
      <w:ins w:id="709" w:author="Chengqing Li" w:date="2025-06-04T19:13:00Z" w16du:dateUtc="2025-06-04T11:13:00Z">
        <w:r>
          <w:t>Xia:2023:CANFM</w:t>
        </w:r>
      </w:ins>
      <w:r>
        <w:t>,</w:t>
      </w:r>
    </w:p>
    <w:p w14:paraId="31DAD804" w14:textId="62ECBD9D" w:rsidR="00EC04E4" w:rsidRDefault="00EC04E4" w:rsidP="00EC04E4">
      <w:r>
        <w:t xml:space="preserve">  author </w:t>
      </w:r>
      <w:del w:id="710" w:author="Chengqing Li" w:date="2025-06-04T19:13:00Z" w16du:dateUtc="2025-06-04T11:13:00Z">
        <w:r w:rsidR="00BD6A13">
          <w:delText xml:space="preserve">=      </w:delText>
        </w:r>
      </w:del>
      <w:ins w:id="711" w:author="Chengqing Li" w:date="2025-06-04T19:13:00Z" w16du:dateUtc="2025-06-04T11:13:00Z">
        <w:r>
          <w:t xml:space="preserve">      =</w:t>
        </w:r>
      </w:ins>
      <w:r>
        <w:t xml:space="preserve"> {Xia, Feng and Chen, Xin and Yu, Shuo and Hou, Mingliang and Liu, Mujie and You, Linlin},</w:t>
      </w:r>
    </w:p>
    <w:p w14:paraId="339DEE97" w14:textId="2F3308AD" w:rsidR="00EC04E4" w:rsidRDefault="00EC04E4" w:rsidP="00EC04E4">
      <w:r>
        <w:t xml:space="preserve">  title </w:t>
      </w:r>
      <w:del w:id="712" w:author="Chengqing Li" w:date="2025-06-04T19:13:00Z" w16du:dateUtc="2025-06-04T11:13:00Z">
        <w:r w:rsidR="00BD6A13">
          <w:delText xml:space="preserve">=       </w:delText>
        </w:r>
      </w:del>
      <w:ins w:id="713" w:author="Chengqing Li" w:date="2025-06-04T19:13:00Z" w16du:dateUtc="2025-06-04T11:13:00Z">
        <w:r>
          <w:t xml:space="preserve">       =</w:t>
        </w:r>
      </w:ins>
      <w:r>
        <w:t xml:space="preserve"> {Coupled attention networks for multivariate time series anomaly detection},</w:t>
      </w:r>
    </w:p>
    <w:p w14:paraId="4CD6E83A" w14:textId="53E0AA1D" w:rsidR="00EC04E4" w:rsidRDefault="00EC04E4" w:rsidP="00EC04E4">
      <w:r>
        <w:t xml:space="preserve">  journal </w:t>
      </w:r>
      <w:del w:id="714" w:author="Chengqing Li" w:date="2025-06-04T19:13:00Z" w16du:dateUtc="2025-06-04T11:13:00Z">
        <w:r w:rsidR="00BD6A13">
          <w:delText xml:space="preserve">=     </w:delText>
        </w:r>
      </w:del>
      <w:ins w:id="715" w:author="Chengqing Li" w:date="2025-06-04T19:13:00Z" w16du:dateUtc="2025-06-04T11:13:00Z">
        <w:r>
          <w:t xml:space="preserve">     =</w:t>
        </w:r>
      </w:ins>
      <w:r>
        <w:t xml:space="preserve"> {IEEE Transactions on Emerging Topics in Computing},</w:t>
      </w:r>
    </w:p>
    <w:p w14:paraId="6B97DCF3" w14:textId="6CEB0F7F" w:rsidR="00EC04E4" w:rsidRDefault="00EC04E4" w:rsidP="00EC04E4">
      <w:r>
        <w:t xml:space="preserve">  year </w:t>
      </w:r>
      <w:del w:id="716" w:author="Chengqing Li" w:date="2025-06-04T19:13:00Z" w16du:dateUtc="2025-06-04T11:13:00Z">
        <w:r w:rsidR="00BD6A13">
          <w:delText xml:space="preserve">=        </w:delText>
        </w:r>
      </w:del>
      <w:ins w:id="717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3C0434FD" w14:textId="10BE69BC" w:rsidR="00EC04E4" w:rsidRDefault="00EC04E4" w:rsidP="00EC04E4">
      <w:r>
        <w:t xml:space="preserve">  volume </w:t>
      </w:r>
      <w:del w:id="718" w:author="Chengqing Li" w:date="2025-06-04T19:13:00Z" w16du:dateUtc="2025-06-04T11:13:00Z">
        <w:r w:rsidR="00BD6A13">
          <w:delText xml:space="preserve">=      </w:delText>
        </w:r>
      </w:del>
      <w:ins w:id="719" w:author="Chengqing Li" w:date="2025-06-04T19:13:00Z" w16du:dateUtc="2025-06-04T11:13:00Z">
        <w:r>
          <w:t xml:space="preserve">      =</w:t>
        </w:r>
      </w:ins>
      <w:r>
        <w:t xml:space="preserve"> {12},</w:t>
      </w:r>
    </w:p>
    <w:p w14:paraId="0871982B" w14:textId="73EB08AB" w:rsidR="00EC04E4" w:rsidRDefault="00EC04E4" w:rsidP="00EC04E4">
      <w:r>
        <w:t xml:space="preserve">  number </w:t>
      </w:r>
      <w:del w:id="720" w:author="Chengqing Li" w:date="2025-06-04T19:13:00Z" w16du:dateUtc="2025-06-04T11:13:00Z">
        <w:r w:rsidR="00BD6A13">
          <w:delText xml:space="preserve">=      </w:delText>
        </w:r>
      </w:del>
      <w:ins w:id="721" w:author="Chengqing Li" w:date="2025-06-04T19:13:00Z" w16du:dateUtc="2025-06-04T11:13:00Z">
        <w:r>
          <w:t xml:space="preserve">      =</w:t>
        </w:r>
      </w:ins>
      <w:r>
        <w:t xml:space="preserve"> {1},</w:t>
      </w:r>
    </w:p>
    <w:p w14:paraId="08E75D53" w14:textId="2FE8FCCD" w:rsidR="00EC04E4" w:rsidRDefault="00EC04E4" w:rsidP="00EC04E4">
      <w:r>
        <w:t xml:space="preserve">  pages </w:t>
      </w:r>
      <w:del w:id="722" w:author="Chengqing Li" w:date="2025-06-04T19:13:00Z" w16du:dateUtc="2025-06-04T11:13:00Z">
        <w:r w:rsidR="00BD6A13">
          <w:delText xml:space="preserve">=       </w:delText>
        </w:r>
      </w:del>
      <w:ins w:id="723" w:author="Chengqing Li" w:date="2025-06-04T19:13:00Z" w16du:dateUtc="2025-06-04T11:13:00Z">
        <w:r>
          <w:t xml:space="preserve">       =</w:t>
        </w:r>
      </w:ins>
      <w:r>
        <w:t xml:space="preserve"> {240--253</w:t>
      </w:r>
      <w:del w:id="724" w:author="Chengqing Li" w:date="2025-06-04T19:13:00Z" w16du:dateUtc="2025-06-04T11:13:00Z">
        <w:r w:rsidR="00BD6A13">
          <w:delText>},</w:delText>
        </w:r>
      </w:del>
      <w:ins w:id="725" w:author="Chengqing Li" w:date="2025-06-04T19:13:00Z" w16du:dateUtc="2025-06-04T11:13:00Z">
        <w:r>
          <w:t>}</w:t>
        </w:r>
      </w:ins>
    </w:p>
    <w:p w14:paraId="2EF3F95E" w14:textId="77777777" w:rsidR="00EC04E4" w:rsidRDefault="00EC04E4" w:rsidP="00EC04E4">
      <w:r>
        <w:t>}</w:t>
      </w:r>
    </w:p>
    <w:p w14:paraId="60B2582C" w14:textId="77777777" w:rsidR="00EC04E4" w:rsidRDefault="00EC04E4" w:rsidP="00EC04E4"/>
    <w:p w14:paraId="34ED85B3" w14:textId="18370DC1" w:rsidR="00EC04E4" w:rsidRDefault="00EC04E4" w:rsidP="00EC04E4">
      <w:r>
        <w:t>@article{</w:t>
      </w:r>
      <w:del w:id="726" w:author="Chengqing Li" w:date="2025-06-04T19:13:00Z" w16du:dateUtc="2025-06-04T11:13:00Z">
        <w:r w:rsidR="00BD6A13">
          <w:delText>feng2023unsupervised</w:delText>
        </w:r>
      </w:del>
      <w:ins w:id="727" w:author="Chengqing Li" w:date="2025-06-04T19:13:00Z" w16du:dateUtc="2025-06-04T11:13:00Z">
        <w:r>
          <w:t>Feng:2023:UADUG</w:t>
        </w:r>
      </w:ins>
      <w:r>
        <w:t>,</w:t>
      </w:r>
    </w:p>
    <w:p w14:paraId="172EE538" w14:textId="13177152" w:rsidR="00EC04E4" w:rsidRDefault="00EC04E4" w:rsidP="00EC04E4">
      <w:r>
        <w:t xml:space="preserve">  author </w:t>
      </w:r>
      <w:del w:id="728" w:author="Chengqing Li" w:date="2025-06-04T19:13:00Z" w16du:dateUtc="2025-06-04T11:13:00Z">
        <w:r w:rsidR="00BD6A13">
          <w:delText xml:space="preserve">=      </w:delText>
        </w:r>
      </w:del>
      <w:ins w:id="729" w:author="Chengqing Li" w:date="2025-06-04T19:13:00Z" w16du:dateUtc="2025-06-04T11:13:00Z">
        <w:r>
          <w:t xml:space="preserve">      =</w:t>
        </w:r>
      </w:ins>
      <w:r>
        <w:t xml:space="preserve"> {Feng, Chenlong and Liu, Chao and Jiang, Dongxiang},</w:t>
      </w:r>
    </w:p>
    <w:p w14:paraId="7D1C49DD" w14:textId="0562FFDB" w:rsidR="00EC04E4" w:rsidRDefault="00EC04E4" w:rsidP="00EC04E4">
      <w:r>
        <w:t xml:space="preserve">  title </w:t>
      </w:r>
      <w:del w:id="730" w:author="Chengqing Li" w:date="2025-06-04T19:13:00Z" w16du:dateUtc="2025-06-04T11:13:00Z">
        <w:r w:rsidR="00BD6A13">
          <w:delText xml:space="preserve">=       </w:delText>
        </w:r>
      </w:del>
      <w:ins w:id="731" w:author="Chengqing Li" w:date="2025-06-04T19:13:00Z" w16du:dateUtc="2025-06-04T11:13:00Z">
        <w:r>
          <w:t xml:space="preserve">       =</w:t>
        </w:r>
      </w:ins>
      <w:r>
        <w:t xml:space="preserve"> {Unsupervised anomaly detection using graph neural networks integrated with physical-statistical feature fusion and local-global learning},</w:t>
      </w:r>
    </w:p>
    <w:p w14:paraId="414AB027" w14:textId="41FE165A" w:rsidR="00EC04E4" w:rsidRDefault="00EC04E4" w:rsidP="00EC04E4">
      <w:r>
        <w:t xml:space="preserve">  journal </w:t>
      </w:r>
      <w:del w:id="732" w:author="Chengqing Li" w:date="2025-06-04T19:13:00Z" w16du:dateUtc="2025-06-04T11:13:00Z">
        <w:r w:rsidR="00BD6A13">
          <w:delText xml:space="preserve">=     </w:delText>
        </w:r>
      </w:del>
      <w:ins w:id="733" w:author="Chengqing Li" w:date="2025-06-04T19:13:00Z" w16du:dateUtc="2025-06-04T11:13:00Z">
        <w:r>
          <w:t xml:space="preserve">     =</w:t>
        </w:r>
      </w:ins>
      <w:r>
        <w:t xml:space="preserve"> {Renewable Energy},</w:t>
      </w:r>
    </w:p>
    <w:p w14:paraId="69548E39" w14:textId="4BAC5176" w:rsidR="00EC04E4" w:rsidRDefault="00EC04E4" w:rsidP="00EC04E4">
      <w:r>
        <w:t xml:space="preserve">  year </w:t>
      </w:r>
      <w:del w:id="734" w:author="Chengqing Li" w:date="2025-06-04T19:13:00Z" w16du:dateUtc="2025-06-04T11:13:00Z">
        <w:r w:rsidR="00BD6A13">
          <w:delText xml:space="preserve">=        </w:delText>
        </w:r>
      </w:del>
      <w:ins w:id="735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6BE11A8A" w14:textId="2CBE02BF" w:rsidR="00EC04E4" w:rsidRDefault="00EC04E4" w:rsidP="00EC04E4">
      <w:r>
        <w:t xml:space="preserve">  volume </w:t>
      </w:r>
      <w:del w:id="736" w:author="Chengqing Li" w:date="2025-06-04T19:13:00Z" w16du:dateUtc="2025-06-04T11:13:00Z">
        <w:r w:rsidR="00BD6A13">
          <w:delText xml:space="preserve">=      </w:delText>
        </w:r>
      </w:del>
      <w:ins w:id="737" w:author="Chengqing Li" w:date="2025-06-04T19:13:00Z" w16du:dateUtc="2025-06-04T11:13:00Z">
        <w:r>
          <w:t xml:space="preserve">      =</w:t>
        </w:r>
      </w:ins>
      <w:r>
        <w:t xml:space="preserve"> {206},</w:t>
      </w:r>
    </w:p>
    <w:p w14:paraId="35C4074F" w14:textId="044811F7" w:rsidR="00EC04E4" w:rsidRDefault="00EC04E4" w:rsidP="00EC04E4">
      <w:r>
        <w:t xml:space="preserve">  pages </w:t>
      </w:r>
      <w:del w:id="738" w:author="Chengqing Li" w:date="2025-06-04T19:13:00Z" w16du:dateUtc="2025-06-04T11:13:00Z">
        <w:r w:rsidR="00BD6A13">
          <w:delText xml:space="preserve">=       </w:delText>
        </w:r>
      </w:del>
      <w:ins w:id="739" w:author="Chengqing Li" w:date="2025-06-04T19:13:00Z" w16du:dateUtc="2025-06-04T11:13:00Z">
        <w:r>
          <w:t xml:space="preserve">       =</w:t>
        </w:r>
      </w:ins>
      <w:r>
        <w:t xml:space="preserve"> {309--323</w:t>
      </w:r>
      <w:del w:id="740" w:author="Chengqing Li" w:date="2025-06-04T19:13:00Z" w16du:dateUtc="2025-06-04T11:13:00Z">
        <w:r w:rsidR="00BD6A13">
          <w:delText>},</w:delText>
        </w:r>
      </w:del>
      <w:ins w:id="741" w:author="Chengqing Li" w:date="2025-06-04T19:13:00Z" w16du:dateUtc="2025-06-04T11:13:00Z">
        <w:r>
          <w:t>}</w:t>
        </w:r>
      </w:ins>
    </w:p>
    <w:p w14:paraId="3C59402F" w14:textId="77777777" w:rsidR="00EC04E4" w:rsidRDefault="00EC04E4" w:rsidP="00EC04E4">
      <w:r>
        <w:t>}</w:t>
      </w:r>
    </w:p>
    <w:p w14:paraId="5BE5F36A" w14:textId="77777777" w:rsidR="00BD6A13" w:rsidRDefault="00BD6A13" w:rsidP="00BD6A13">
      <w:pPr>
        <w:rPr>
          <w:del w:id="742" w:author="Chengqing Li" w:date="2025-06-04T19:13:00Z" w16du:dateUtc="2025-06-04T11:13:00Z"/>
        </w:rPr>
      </w:pPr>
    </w:p>
    <w:p w14:paraId="1FB81CAD" w14:textId="77777777" w:rsidR="00BD6A13" w:rsidRDefault="00BD6A13" w:rsidP="00BD6A13">
      <w:pPr>
        <w:rPr>
          <w:del w:id="743" w:author="Chengqing Li" w:date="2025-06-04T19:13:00Z" w16du:dateUtc="2025-06-04T11:13:00Z"/>
        </w:rPr>
      </w:pPr>
    </w:p>
    <w:p w14:paraId="7530D34A" w14:textId="77777777" w:rsidR="00BD6A13" w:rsidRDefault="00BD6A13" w:rsidP="00BD6A13">
      <w:pPr>
        <w:rPr>
          <w:del w:id="744" w:author="Chengqing Li" w:date="2025-06-04T19:13:00Z" w16du:dateUtc="2025-06-04T11:13:00Z"/>
        </w:rPr>
      </w:pPr>
    </w:p>
    <w:p w14:paraId="6D26B1CB" w14:textId="77777777" w:rsidR="00BD6A13" w:rsidRDefault="00BD6A13" w:rsidP="00BD6A13">
      <w:pPr>
        <w:rPr>
          <w:del w:id="745" w:author="Chengqing Li" w:date="2025-06-04T19:13:00Z" w16du:dateUtc="2025-06-04T11:13:00Z"/>
        </w:rPr>
      </w:pPr>
    </w:p>
    <w:p w14:paraId="007FB8F4" w14:textId="77777777" w:rsidR="00BD6A13" w:rsidRDefault="00BD6A13" w:rsidP="00BD6A13">
      <w:pPr>
        <w:rPr>
          <w:del w:id="746" w:author="Chengqing Li" w:date="2025-06-04T19:13:00Z" w16du:dateUtc="2025-06-04T11:13:00Z"/>
        </w:rPr>
      </w:pPr>
    </w:p>
    <w:p w14:paraId="470026C9" w14:textId="77777777" w:rsidR="00EC04E4" w:rsidRDefault="00EC04E4" w:rsidP="00EC04E4"/>
    <w:p w14:paraId="6BDCD372" w14:textId="3EE71406" w:rsidR="00EC04E4" w:rsidRDefault="00EC04E4" w:rsidP="00EC04E4">
      <w:r>
        <w:t>@article{</w:t>
      </w:r>
      <w:del w:id="747" w:author="Chengqing Li" w:date="2025-06-04T19:13:00Z" w16du:dateUtc="2025-06-04T11:13:00Z">
        <w:r w:rsidR="00BD6A13">
          <w:delText>xie2024anomaly</w:delText>
        </w:r>
      </w:del>
      <w:ins w:id="748" w:author="Chengqing Li" w:date="2025-06-04T19:13:00Z" w16du:dateUtc="2025-06-04T11:13:00Z">
        <w:r>
          <w:t>Xie:2024:ADFMT</w:t>
        </w:r>
      </w:ins>
      <w:r>
        <w:t>,</w:t>
      </w:r>
    </w:p>
    <w:p w14:paraId="11A8A1DF" w14:textId="41F80A8A" w:rsidR="00EC04E4" w:rsidRDefault="00EC04E4" w:rsidP="00EC04E4">
      <w:r>
        <w:t xml:space="preserve">  author </w:t>
      </w:r>
      <w:del w:id="749" w:author="Chengqing Li" w:date="2025-06-04T19:13:00Z" w16du:dateUtc="2025-06-04T11:13:00Z">
        <w:r w:rsidR="00BD6A13">
          <w:delText xml:space="preserve">=      </w:delText>
        </w:r>
      </w:del>
      <w:ins w:id="750" w:author="Chengqing Li" w:date="2025-06-04T19:13:00Z" w16du:dateUtc="2025-06-04T11:13:00Z">
        <w:r>
          <w:t xml:space="preserve">      =</w:t>
        </w:r>
      </w:ins>
      <w:r>
        <w:t xml:space="preserve"> {Xie, Shujiang and Li, Lian and Zhu, Yian},</w:t>
      </w:r>
    </w:p>
    <w:p w14:paraId="0D569965" w14:textId="63B925B3" w:rsidR="00EC04E4" w:rsidRDefault="00EC04E4" w:rsidP="00EC04E4">
      <w:r>
        <w:t xml:space="preserve">  title </w:t>
      </w:r>
      <w:del w:id="751" w:author="Chengqing Li" w:date="2025-06-04T19:13:00Z" w16du:dateUtc="2025-06-04T11:13:00Z">
        <w:r w:rsidR="00BD6A13">
          <w:delText xml:space="preserve">=       </w:delText>
        </w:r>
      </w:del>
      <w:ins w:id="752" w:author="Chengqing Li" w:date="2025-06-04T19:13:00Z" w16du:dateUtc="2025-06-04T11:13:00Z">
        <w:r>
          <w:t xml:space="preserve">       =</w:t>
        </w:r>
      </w:ins>
      <w:r>
        <w:t xml:space="preserve"> {Anomaly detection for multivariate time series in {IoT} using discrete wavelet decomposition and dual graph attention networks},</w:t>
      </w:r>
    </w:p>
    <w:p w14:paraId="4E475FB4" w14:textId="50E82E80" w:rsidR="00EC04E4" w:rsidRDefault="00EC04E4" w:rsidP="00EC04E4">
      <w:r>
        <w:t xml:space="preserve">  journal </w:t>
      </w:r>
      <w:del w:id="753" w:author="Chengqing Li" w:date="2025-06-04T19:13:00Z" w16du:dateUtc="2025-06-04T11:13:00Z">
        <w:r w:rsidR="00BD6A13">
          <w:delText xml:space="preserve">=     </w:delText>
        </w:r>
      </w:del>
      <w:ins w:id="754" w:author="Chengqing Li" w:date="2025-06-04T19:13:00Z" w16du:dateUtc="2025-06-04T11:13:00Z">
        <w:r>
          <w:t xml:space="preserve">     =</w:t>
        </w:r>
      </w:ins>
      <w:r>
        <w:t xml:space="preserve"> {Computers \&amp; Security},</w:t>
      </w:r>
    </w:p>
    <w:p w14:paraId="232F5615" w14:textId="764CC29B" w:rsidR="00EC04E4" w:rsidRDefault="00EC04E4" w:rsidP="00EC04E4">
      <w:r>
        <w:t xml:space="preserve">  year </w:t>
      </w:r>
      <w:del w:id="755" w:author="Chengqing Li" w:date="2025-06-04T19:13:00Z" w16du:dateUtc="2025-06-04T11:13:00Z">
        <w:r w:rsidR="00BD6A13">
          <w:delText xml:space="preserve">=        </w:delText>
        </w:r>
      </w:del>
      <w:ins w:id="756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6A06275D" w14:textId="2432CE07" w:rsidR="00EC04E4" w:rsidRDefault="00EC04E4" w:rsidP="00EC04E4">
      <w:r>
        <w:t xml:space="preserve">  pages </w:t>
      </w:r>
      <w:del w:id="757" w:author="Chengqing Li" w:date="2025-06-04T19:13:00Z" w16du:dateUtc="2025-06-04T11:13:00Z">
        <w:r w:rsidR="00BD6A13">
          <w:delText xml:space="preserve">=       </w:delText>
        </w:r>
      </w:del>
      <w:ins w:id="758" w:author="Chengqing Li" w:date="2025-06-04T19:13:00Z" w16du:dateUtc="2025-06-04T11:13:00Z">
        <w:r>
          <w:t xml:space="preserve">       =</w:t>
        </w:r>
      </w:ins>
      <w:r>
        <w:t xml:space="preserve"> {104075</w:t>
      </w:r>
      <w:del w:id="759" w:author="Chengqing Li" w:date="2025-06-04T19:13:00Z" w16du:dateUtc="2025-06-04T11:13:00Z">
        <w:r w:rsidR="00BD6A13">
          <w:delText>},</w:delText>
        </w:r>
      </w:del>
      <w:ins w:id="760" w:author="Chengqing Li" w:date="2025-06-04T19:13:00Z" w16du:dateUtc="2025-06-04T11:13:00Z">
        <w:r>
          <w:t>}</w:t>
        </w:r>
      </w:ins>
    </w:p>
    <w:p w14:paraId="0920FC6C" w14:textId="77777777" w:rsidR="00EC04E4" w:rsidRDefault="00EC04E4" w:rsidP="00EC04E4">
      <w:r>
        <w:t>}</w:t>
      </w:r>
    </w:p>
    <w:p w14:paraId="51806259" w14:textId="77777777" w:rsidR="00EC04E4" w:rsidRDefault="00EC04E4" w:rsidP="00EC04E4"/>
    <w:p w14:paraId="4549C321" w14:textId="4C16A6CD" w:rsidR="00EC04E4" w:rsidRDefault="00EC04E4" w:rsidP="00EC04E4">
      <w:r>
        <w:t>@article{</w:t>
      </w:r>
      <w:del w:id="761" w:author="Chengqing Li" w:date="2025-06-04T19:13:00Z" w16du:dateUtc="2025-06-04T11:13:00Z">
        <w:r w:rsidR="00BD6A13">
          <w:delText>tang2023gru</w:delText>
        </w:r>
      </w:del>
      <w:ins w:id="762" w:author="Chengqing Li" w:date="2025-06-04T19:13:00Z" w16du:dateUtc="2025-06-04T11:13:00Z">
        <w:r>
          <w:t>Tang:2023:GIMTS</w:t>
        </w:r>
      </w:ins>
      <w:r>
        <w:t>,</w:t>
      </w:r>
    </w:p>
    <w:p w14:paraId="39CF97D0" w14:textId="1C09F286" w:rsidR="00EC04E4" w:rsidRDefault="00EC04E4" w:rsidP="00EC04E4">
      <w:r>
        <w:t xml:space="preserve">  author </w:t>
      </w:r>
      <w:del w:id="763" w:author="Chengqing Li" w:date="2025-06-04T19:13:00Z" w16du:dateUtc="2025-06-04T11:13:00Z">
        <w:r w:rsidR="00BD6A13">
          <w:delText xml:space="preserve">=      </w:delText>
        </w:r>
      </w:del>
      <w:ins w:id="764" w:author="Chengqing Li" w:date="2025-06-04T19:13:00Z" w16du:dateUtc="2025-06-04T11:13:00Z">
        <w:r>
          <w:t xml:space="preserve">      =</w:t>
        </w:r>
      </w:ins>
      <w:r>
        <w:t xml:space="preserve"> {Tang, Chaofan and Xu, Lijuan and Yang, Bo and Tang, Yongwei and Zhao, Dawei},</w:t>
      </w:r>
    </w:p>
    <w:p w14:paraId="6BFFE3B2" w14:textId="44A9AF4F" w:rsidR="00EC04E4" w:rsidRDefault="00EC04E4" w:rsidP="00EC04E4">
      <w:r>
        <w:t xml:space="preserve">  title </w:t>
      </w:r>
      <w:del w:id="765" w:author="Chengqing Li" w:date="2025-06-04T19:13:00Z" w16du:dateUtc="2025-06-04T11:13:00Z">
        <w:r w:rsidR="00BD6A13">
          <w:delText xml:space="preserve">=       </w:delText>
        </w:r>
      </w:del>
      <w:ins w:id="766" w:author="Chengqing Li" w:date="2025-06-04T19:13:00Z" w16du:dateUtc="2025-06-04T11:13:00Z">
        <w:r>
          <w:t xml:space="preserve">       =</w:t>
        </w:r>
      </w:ins>
      <w:r>
        <w:t xml:space="preserve"> {{GRU}-based interpretable multivariate time series anomaly detection in industrial control system},</w:t>
      </w:r>
    </w:p>
    <w:p w14:paraId="52CF1B66" w14:textId="3CB73F1E" w:rsidR="00EC04E4" w:rsidRDefault="00EC04E4" w:rsidP="00EC04E4">
      <w:r>
        <w:t xml:space="preserve">  journal </w:t>
      </w:r>
      <w:del w:id="767" w:author="Chengqing Li" w:date="2025-06-04T19:13:00Z" w16du:dateUtc="2025-06-04T11:13:00Z">
        <w:r w:rsidR="00BD6A13">
          <w:delText xml:space="preserve">=     </w:delText>
        </w:r>
      </w:del>
      <w:ins w:id="768" w:author="Chengqing Li" w:date="2025-06-04T19:13:00Z" w16du:dateUtc="2025-06-04T11:13:00Z">
        <w:r>
          <w:t xml:space="preserve">     =</w:t>
        </w:r>
      </w:ins>
      <w:r>
        <w:t xml:space="preserve"> {Computers \&amp; Security},</w:t>
      </w:r>
    </w:p>
    <w:p w14:paraId="6E5AFC15" w14:textId="5CFD3E6F" w:rsidR="00EC04E4" w:rsidRDefault="00EC04E4" w:rsidP="00EC04E4">
      <w:r>
        <w:t xml:space="preserve">  year </w:t>
      </w:r>
      <w:del w:id="769" w:author="Chengqing Li" w:date="2025-06-04T19:13:00Z" w16du:dateUtc="2025-06-04T11:13:00Z">
        <w:r w:rsidR="00BD6A13">
          <w:delText xml:space="preserve">=        </w:delText>
        </w:r>
      </w:del>
      <w:ins w:id="770" w:author="Chengqing Li" w:date="2025-06-04T19:13:00Z" w16du:dateUtc="2025-06-04T11:13:00Z">
        <w:r>
          <w:t xml:space="preserve">        =</w:t>
        </w:r>
      </w:ins>
      <w:r>
        <w:t xml:space="preserve"> {2023},</w:t>
      </w:r>
    </w:p>
    <w:p w14:paraId="33859E47" w14:textId="7A510EAC" w:rsidR="00EC04E4" w:rsidRDefault="00EC04E4" w:rsidP="00EC04E4">
      <w:r>
        <w:t xml:space="preserve">  volume </w:t>
      </w:r>
      <w:del w:id="771" w:author="Chengqing Li" w:date="2025-06-04T19:13:00Z" w16du:dateUtc="2025-06-04T11:13:00Z">
        <w:r w:rsidR="00BD6A13">
          <w:delText xml:space="preserve">=      </w:delText>
        </w:r>
      </w:del>
      <w:ins w:id="772" w:author="Chengqing Li" w:date="2025-06-04T19:13:00Z" w16du:dateUtc="2025-06-04T11:13:00Z">
        <w:r>
          <w:t xml:space="preserve">      =</w:t>
        </w:r>
      </w:ins>
      <w:r>
        <w:t xml:space="preserve"> {127},</w:t>
      </w:r>
    </w:p>
    <w:p w14:paraId="2815CBF5" w14:textId="0D4D55AB" w:rsidR="00EC04E4" w:rsidRDefault="00EC04E4" w:rsidP="00EC04E4">
      <w:r>
        <w:t xml:space="preserve">  pages </w:t>
      </w:r>
      <w:del w:id="773" w:author="Chengqing Li" w:date="2025-06-04T19:13:00Z" w16du:dateUtc="2025-06-04T11:13:00Z">
        <w:r w:rsidR="00BD6A13">
          <w:delText xml:space="preserve">=       </w:delText>
        </w:r>
      </w:del>
      <w:ins w:id="774" w:author="Chengqing Li" w:date="2025-06-04T19:13:00Z" w16du:dateUtc="2025-06-04T11:13:00Z">
        <w:r>
          <w:t xml:space="preserve">       =</w:t>
        </w:r>
      </w:ins>
      <w:r>
        <w:t xml:space="preserve"> {103094</w:t>
      </w:r>
      <w:del w:id="775" w:author="Chengqing Li" w:date="2025-06-04T19:13:00Z" w16du:dateUtc="2025-06-04T11:13:00Z">
        <w:r w:rsidR="00BD6A13">
          <w:delText>},</w:delText>
        </w:r>
      </w:del>
      <w:ins w:id="776" w:author="Chengqing Li" w:date="2025-06-04T19:13:00Z" w16du:dateUtc="2025-06-04T11:13:00Z">
        <w:r>
          <w:t>}</w:t>
        </w:r>
      </w:ins>
    </w:p>
    <w:p w14:paraId="673E3863" w14:textId="77777777" w:rsidR="00EC04E4" w:rsidRDefault="00EC04E4" w:rsidP="00EC04E4">
      <w:r>
        <w:t>}</w:t>
      </w:r>
    </w:p>
    <w:p w14:paraId="59062B9E" w14:textId="77777777" w:rsidR="00EC04E4" w:rsidRDefault="00EC04E4" w:rsidP="00EC04E4"/>
    <w:p w14:paraId="5CC43DB0" w14:textId="6ADC4827" w:rsidR="00EC04E4" w:rsidRDefault="00EC04E4" w:rsidP="00EC04E4">
      <w:r>
        <w:t>@article{</w:t>
      </w:r>
      <w:del w:id="777" w:author="Chengqing Li" w:date="2025-06-04T19:13:00Z" w16du:dateUtc="2025-06-04T11:13:00Z">
        <w:r w:rsidR="00BD6A13">
          <w:delText>tu2024stft</w:delText>
        </w:r>
      </w:del>
      <w:ins w:id="778" w:author="Chengqing Li" w:date="2025-06-04T19:13:00Z" w16du:dateUtc="2025-06-04T11:13:00Z">
        <w:r>
          <w:t>Tu:2024:SATBM</w:t>
        </w:r>
      </w:ins>
      <w:r>
        <w:t>,</w:t>
      </w:r>
    </w:p>
    <w:p w14:paraId="6F7F7B5A" w14:textId="1FC8E181" w:rsidR="00EC04E4" w:rsidRDefault="00EC04E4" w:rsidP="00EC04E4">
      <w:r>
        <w:t xml:space="preserve">  author </w:t>
      </w:r>
      <w:del w:id="779" w:author="Chengqing Li" w:date="2025-06-04T19:13:00Z" w16du:dateUtc="2025-06-04T11:13:00Z">
        <w:r w:rsidR="00BD6A13">
          <w:delText xml:space="preserve">=      </w:delText>
        </w:r>
      </w:del>
      <w:ins w:id="780" w:author="Chengqing Li" w:date="2025-06-04T19:13:00Z" w16du:dateUtc="2025-06-04T11:13:00Z">
        <w:r>
          <w:t xml:space="preserve">      =</w:t>
        </w:r>
      </w:ins>
      <w:r>
        <w:t xml:space="preserve"> {Tu, Fei-Fan and Liu, Dong-Jie and Yan, Zhi-Wei and Jin, Xiao-Bo and Geng, Guang-Gang},</w:t>
      </w:r>
    </w:p>
    <w:p w14:paraId="08AC138D" w14:textId="787FC38A" w:rsidR="00EC04E4" w:rsidRDefault="00EC04E4" w:rsidP="00EC04E4">
      <w:r>
        <w:t xml:space="preserve">  title </w:t>
      </w:r>
      <w:del w:id="781" w:author="Chengqing Li" w:date="2025-06-04T19:13:00Z" w16du:dateUtc="2025-06-04T11:13:00Z">
        <w:r w:rsidR="00BD6A13">
          <w:delText xml:space="preserve">=       </w:delText>
        </w:r>
      </w:del>
      <w:ins w:id="782" w:author="Chengqing Li" w:date="2025-06-04T19:13:00Z" w16du:dateUtc="2025-06-04T11:13:00Z">
        <w:r>
          <w:t xml:space="preserve">       =</w:t>
        </w:r>
      </w:ins>
      <w:r>
        <w:t xml:space="preserve"> {{STFT-TCAN}: A {TCN}-attention based multivariate time series anomaly detection architecture with time-frequency analysis for cyber-industrial systems},</w:t>
      </w:r>
    </w:p>
    <w:p w14:paraId="4C76B268" w14:textId="587D6F61" w:rsidR="00EC04E4" w:rsidRDefault="00EC04E4" w:rsidP="00EC04E4">
      <w:r>
        <w:t xml:space="preserve">  journal </w:t>
      </w:r>
      <w:del w:id="783" w:author="Chengqing Li" w:date="2025-06-04T19:13:00Z" w16du:dateUtc="2025-06-04T11:13:00Z">
        <w:r w:rsidR="00BD6A13">
          <w:delText xml:space="preserve">=     </w:delText>
        </w:r>
      </w:del>
      <w:ins w:id="784" w:author="Chengqing Li" w:date="2025-06-04T19:13:00Z" w16du:dateUtc="2025-06-04T11:13:00Z">
        <w:r>
          <w:t xml:space="preserve">     =</w:t>
        </w:r>
      </w:ins>
      <w:r>
        <w:t xml:space="preserve"> {Computers \&amp; Security},</w:t>
      </w:r>
    </w:p>
    <w:p w14:paraId="00A723BD" w14:textId="5F26CBF4" w:rsidR="00EC04E4" w:rsidRDefault="00EC04E4" w:rsidP="00EC04E4">
      <w:r>
        <w:t xml:space="preserve">  year </w:t>
      </w:r>
      <w:del w:id="785" w:author="Chengqing Li" w:date="2025-06-04T19:13:00Z" w16du:dateUtc="2025-06-04T11:13:00Z">
        <w:r w:rsidR="00BD6A13">
          <w:delText xml:space="preserve">=        </w:delText>
        </w:r>
      </w:del>
      <w:ins w:id="786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2712C8FA" w14:textId="6E6B492C" w:rsidR="00EC04E4" w:rsidRDefault="00EC04E4" w:rsidP="00EC04E4">
      <w:r>
        <w:t xml:space="preserve">  volume </w:t>
      </w:r>
      <w:del w:id="787" w:author="Chengqing Li" w:date="2025-06-04T19:13:00Z" w16du:dateUtc="2025-06-04T11:13:00Z">
        <w:r w:rsidR="00BD6A13">
          <w:delText xml:space="preserve">=      </w:delText>
        </w:r>
      </w:del>
      <w:ins w:id="788" w:author="Chengqing Li" w:date="2025-06-04T19:13:00Z" w16du:dateUtc="2025-06-04T11:13:00Z">
        <w:r>
          <w:t xml:space="preserve">      =</w:t>
        </w:r>
      </w:ins>
      <w:r>
        <w:t xml:space="preserve"> {144},</w:t>
      </w:r>
    </w:p>
    <w:p w14:paraId="16B4E4F5" w14:textId="35B5E546" w:rsidR="00EC04E4" w:rsidRDefault="00EC04E4" w:rsidP="00EC04E4">
      <w:r>
        <w:t xml:space="preserve">  pages </w:t>
      </w:r>
      <w:del w:id="789" w:author="Chengqing Li" w:date="2025-06-04T19:13:00Z" w16du:dateUtc="2025-06-04T11:13:00Z">
        <w:r w:rsidR="00BD6A13">
          <w:delText xml:space="preserve">=       </w:delText>
        </w:r>
      </w:del>
      <w:ins w:id="790" w:author="Chengqing Li" w:date="2025-06-04T19:13:00Z" w16du:dateUtc="2025-06-04T11:13:00Z">
        <w:r>
          <w:t xml:space="preserve">       =</w:t>
        </w:r>
      </w:ins>
      <w:r>
        <w:t xml:space="preserve"> {103961</w:t>
      </w:r>
      <w:del w:id="791" w:author="Chengqing Li" w:date="2025-06-04T19:13:00Z" w16du:dateUtc="2025-06-04T11:13:00Z">
        <w:r w:rsidR="00BD6A13">
          <w:delText>},</w:delText>
        </w:r>
      </w:del>
      <w:ins w:id="792" w:author="Chengqing Li" w:date="2025-06-04T19:13:00Z" w16du:dateUtc="2025-06-04T11:13:00Z">
        <w:r>
          <w:t>}</w:t>
        </w:r>
      </w:ins>
    </w:p>
    <w:p w14:paraId="34C04A95" w14:textId="77777777" w:rsidR="00EC04E4" w:rsidRDefault="00EC04E4" w:rsidP="00EC04E4">
      <w:r>
        <w:t>}</w:t>
      </w:r>
    </w:p>
    <w:p w14:paraId="1E2988A5" w14:textId="77777777" w:rsidR="00BD6A13" w:rsidRDefault="00BD6A13" w:rsidP="00BD6A13">
      <w:pPr>
        <w:rPr>
          <w:del w:id="793" w:author="Chengqing Li" w:date="2025-06-04T19:13:00Z" w16du:dateUtc="2025-06-04T11:13:00Z"/>
        </w:rPr>
      </w:pPr>
    </w:p>
    <w:p w14:paraId="3A6BF018" w14:textId="77777777" w:rsidR="00BD6A13" w:rsidRDefault="00BD6A13" w:rsidP="00BD6A13">
      <w:pPr>
        <w:rPr>
          <w:del w:id="794" w:author="Chengqing Li" w:date="2025-06-04T19:13:00Z" w16du:dateUtc="2025-06-04T11:13:00Z"/>
        </w:rPr>
      </w:pPr>
    </w:p>
    <w:p w14:paraId="59E68D80" w14:textId="77777777" w:rsidR="00BD6A13" w:rsidRDefault="00BD6A13" w:rsidP="00BD6A13">
      <w:pPr>
        <w:rPr>
          <w:del w:id="795" w:author="Chengqing Li" w:date="2025-06-04T19:13:00Z" w16du:dateUtc="2025-06-04T11:13:00Z"/>
        </w:rPr>
      </w:pPr>
    </w:p>
    <w:p w14:paraId="7CCF5DF5" w14:textId="77777777" w:rsidR="00BD6A13" w:rsidRDefault="00BD6A13" w:rsidP="00BD6A13">
      <w:pPr>
        <w:rPr>
          <w:del w:id="796" w:author="Chengqing Li" w:date="2025-06-04T19:13:00Z" w16du:dateUtc="2025-06-04T11:13:00Z"/>
        </w:rPr>
      </w:pPr>
    </w:p>
    <w:p w14:paraId="3A5486E0" w14:textId="77777777" w:rsidR="00BD6A13" w:rsidRDefault="00BD6A13" w:rsidP="00BD6A13">
      <w:pPr>
        <w:rPr>
          <w:del w:id="797" w:author="Chengqing Li" w:date="2025-06-04T19:13:00Z" w16du:dateUtc="2025-06-04T11:13:00Z"/>
        </w:rPr>
      </w:pPr>
    </w:p>
    <w:p w14:paraId="4FFA0178" w14:textId="77777777" w:rsidR="00EC04E4" w:rsidRDefault="00EC04E4" w:rsidP="00EC04E4"/>
    <w:p w14:paraId="451737CA" w14:textId="57C7176A" w:rsidR="00EC04E4" w:rsidRDefault="00EC04E4" w:rsidP="00EC04E4">
      <w:r>
        <w:t>@article{</w:t>
      </w:r>
      <w:del w:id="798" w:author="Chengqing Li" w:date="2025-06-04T19:13:00Z" w16du:dateUtc="2025-06-04T11:13:00Z">
        <w:r w:rsidR="00BD6A13">
          <w:delText>wang2022multiscale</w:delText>
        </w:r>
      </w:del>
      <w:ins w:id="799" w:author="Chengqing Li" w:date="2025-06-04T19:13:00Z" w16du:dateUtc="2025-06-04T11:13:00Z">
        <w:r>
          <w:t>Wang:2022:MWGAF</w:t>
        </w:r>
      </w:ins>
      <w:r>
        <w:t>,</w:t>
      </w:r>
    </w:p>
    <w:p w14:paraId="26C424CA" w14:textId="0BDA27C2" w:rsidR="00EC04E4" w:rsidRDefault="00EC04E4" w:rsidP="00EC04E4">
      <w:r>
        <w:t xml:space="preserve">  author </w:t>
      </w:r>
      <w:del w:id="800" w:author="Chengqing Li" w:date="2025-06-04T19:13:00Z" w16du:dateUtc="2025-06-04T11:13:00Z">
        <w:r w:rsidR="00BD6A13">
          <w:delText xml:space="preserve">=      </w:delText>
        </w:r>
      </w:del>
      <w:ins w:id="801" w:author="Chengqing Li" w:date="2025-06-04T19:13:00Z" w16du:dateUtc="2025-06-04T11:13:00Z">
        <w:r>
          <w:t xml:space="preserve">      =</w:t>
        </w:r>
      </w:ins>
      <w:r>
        <w:t xml:space="preserve"> {Wang, Jing and Shao, Shikuan and Bai, Yunfei and Deng, Jiaoxue and Lin, Youfang},</w:t>
      </w:r>
    </w:p>
    <w:p w14:paraId="4DC41C25" w14:textId="4B3406AE" w:rsidR="00EC04E4" w:rsidRDefault="00EC04E4" w:rsidP="00EC04E4">
      <w:r>
        <w:t xml:space="preserve">  title </w:t>
      </w:r>
      <w:del w:id="802" w:author="Chengqing Li" w:date="2025-06-04T19:13:00Z" w16du:dateUtc="2025-06-04T11:13:00Z">
        <w:r w:rsidR="00BD6A13">
          <w:delText xml:space="preserve">=       </w:delText>
        </w:r>
      </w:del>
      <w:ins w:id="803" w:author="Chengqing Li" w:date="2025-06-04T19:13:00Z" w16du:dateUtc="2025-06-04T11:13:00Z">
        <w:r>
          <w:t xml:space="preserve">       =</w:t>
        </w:r>
      </w:ins>
      <w:r>
        <w:t xml:space="preserve"> {Multiscale wavelet graph autoencoder for multivariate time-series anomaly detection},</w:t>
      </w:r>
    </w:p>
    <w:p w14:paraId="77788B35" w14:textId="25F12CCF" w:rsidR="00EC04E4" w:rsidRDefault="00EC04E4" w:rsidP="00EC04E4">
      <w:r>
        <w:t xml:space="preserve">  journal </w:t>
      </w:r>
      <w:del w:id="804" w:author="Chengqing Li" w:date="2025-06-04T19:13:00Z" w16du:dateUtc="2025-06-04T11:13:00Z">
        <w:r w:rsidR="00BD6A13">
          <w:delText xml:space="preserve">=     </w:delText>
        </w:r>
      </w:del>
      <w:ins w:id="805" w:author="Chengqing Li" w:date="2025-06-04T19:13:00Z" w16du:dateUtc="2025-06-04T11:13:00Z">
        <w:r>
          <w:t xml:space="preserve">     =</w:t>
        </w:r>
      </w:ins>
      <w:r>
        <w:t xml:space="preserve"> {IEEE Transactions on Instrumentation and Measurement},</w:t>
      </w:r>
    </w:p>
    <w:p w14:paraId="6681734D" w14:textId="3050D4BF" w:rsidR="00EC04E4" w:rsidRDefault="00EC04E4" w:rsidP="00EC04E4">
      <w:r>
        <w:t xml:space="preserve">  year </w:t>
      </w:r>
      <w:del w:id="806" w:author="Chengqing Li" w:date="2025-06-04T19:13:00Z" w16du:dateUtc="2025-06-04T11:13:00Z">
        <w:r w:rsidR="00BD6A13">
          <w:delText xml:space="preserve">=        </w:delText>
        </w:r>
      </w:del>
      <w:ins w:id="807" w:author="Chengqing Li" w:date="2025-06-04T19:13:00Z" w16du:dateUtc="2025-06-04T11:13:00Z">
        <w:r>
          <w:t xml:space="preserve">        =</w:t>
        </w:r>
      </w:ins>
      <w:r>
        <w:t xml:space="preserve"> {2022},</w:t>
      </w:r>
    </w:p>
    <w:p w14:paraId="0F314557" w14:textId="27FE6B2B" w:rsidR="00EC04E4" w:rsidRDefault="00EC04E4" w:rsidP="00EC04E4">
      <w:r>
        <w:t xml:space="preserve">  volume </w:t>
      </w:r>
      <w:del w:id="808" w:author="Chengqing Li" w:date="2025-06-04T19:13:00Z" w16du:dateUtc="2025-06-04T11:13:00Z">
        <w:r w:rsidR="00BD6A13">
          <w:delText xml:space="preserve">=      </w:delText>
        </w:r>
      </w:del>
      <w:ins w:id="809" w:author="Chengqing Li" w:date="2025-06-04T19:13:00Z" w16du:dateUtc="2025-06-04T11:13:00Z">
        <w:r>
          <w:t xml:space="preserve">      =</w:t>
        </w:r>
      </w:ins>
      <w:r>
        <w:t xml:space="preserve"> {72},</w:t>
      </w:r>
    </w:p>
    <w:p w14:paraId="703DD173" w14:textId="5F1501C3" w:rsidR="00EC04E4" w:rsidRDefault="00EC04E4" w:rsidP="00EC04E4">
      <w:r>
        <w:t xml:space="preserve">  pages </w:t>
      </w:r>
      <w:del w:id="810" w:author="Chengqing Li" w:date="2025-06-04T19:13:00Z" w16du:dateUtc="2025-06-04T11:13:00Z">
        <w:r w:rsidR="00BD6A13">
          <w:delText xml:space="preserve">=       </w:delText>
        </w:r>
      </w:del>
      <w:ins w:id="811" w:author="Chengqing Li" w:date="2025-06-04T19:13:00Z" w16du:dateUtc="2025-06-04T11:13:00Z">
        <w:r>
          <w:t xml:space="preserve">       =</w:t>
        </w:r>
      </w:ins>
      <w:r>
        <w:t xml:space="preserve"> {1--11</w:t>
      </w:r>
      <w:del w:id="812" w:author="Chengqing Li" w:date="2025-06-04T19:13:00Z" w16du:dateUtc="2025-06-04T11:13:00Z">
        <w:r w:rsidR="00BD6A13">
          <w:delText>},</w:delText>
        </w:r>
      </w:del>
      <w:ins w:id="813" w:author="Chengqing Li" w:date="2025-06-04T19:13:00Z" w16du:dateUtc="2025-06-04T11:13:00Z">
        <w:r>
          <w:t>}</w:t>
        </w:r>
      </w:ins>
    </w:p>
    <w:p w14:paraId="0E99277C" w14:textId="77777777" w:rsidR="00EC04E4" w:rsidRDefault="00EC04E4" w:rsidP="00EC04E4">
      <w:r>
        <w:t>}</w:t>
      </w:r>
    </w:p>
    <w:p w14:paraId="248C7985" w14:textId="77777777" w:rsidR="00EC04E4" w:rsidRDefault="00EC04E4" w:rsidP="00EC04E4"/>
    <w:p w14:paraId="3C1EA302" w14:textId="43F17CDE" w:rsidR="00EC04E4" w:rsidRDefault="00EC04E4" w:rsidP="00EC04E4">
      <w:r>
        <w:t>@inproceedings{</w:t>
      </w:r>
      <w:del w:id="814" w:author="Chengqing Li" w:date="2025-06-04T19:13:00Z" w16du:dateUtc="2025-06-04T11:13:00Z">
        <w:r w:rsidR="00BD6A13">
          <w:delText>han2022learning</w:delText>
        </w:r>
      </w:del>
      <w:ins w:id="815" w:author="Chengqing Li" w:date="2025-06-04T19:13:00Z" w16du:dateUtc="2025-06-04T11:13:00Z">
        <w:r>
          <w:t>Han:2022:LSLGR</w:t>
        </w:r>
      </w:ins>
      <w:r>
        <w:t>,</w:t>
      </w:r>
    </w:p>
    <w:p w14:paraId="7E604656" w14:textId="22502120" w:rsidR="00EC04E4" w:rsidRDefault="00EC04E4" w:rsidP="00EC04E4">
      <w:r>
        <w:t xml:space="preserve">  author </w:t>
      </w:r>
      <w:del w:id="816" w:author="Chengqing Li" w:date="2025-06-04T19:13:00Z" w16du:dateUtc="2025-06-04T11:13:00Z">
        <w:r w:rsidR="00BD6A13">
          <w:delText xml:space="preserve">=      </w:delText>
        </w:r>
      </w:del>
      <w:ins w:id="817" w:author="Chengqing Li" w:date="2025-06-04T19:13:00Z" w16du:dateUtc="2025-06-04T11:13:00Z">
        <w:r>
          <w:t xml:space="preserve">      =</w:t>
        </w:r>
      </w:ins>
      <w:r>
        <w:t xml:space="preserve"> {Han, Siho and Woo, Simon S},</w:t>
      </w:r>
    </w:p>
    <w:p w14:paraId="4E773D70" w14:textId="77137F3F" w:rsidR="00EC04E4" w:rsidRDefault="00EC04E4" w:rsidP="00EC04E4">
      <w:r>
        <w:t xml:space="preserve">  title </w:t>
      </w:r>
      <w:del w:id="818" w:author="Chengqing Li" w:date="2025-06-04T19:13:00Z" w16du:dateUtc="2025-06-04T11:13:00Z">
        <w:r w:rsidR="00BD6A13">
          <w:delText xml:space="preserve">=       </w:delText>
        </w:r>
      </w:del>
      <w:ins w:id="819" w:author="Chengqing Li" w:date="2025-06-04T19:13:00Z" w16du:dateUtc="2025-06-04T11:13:00Z">
        <w:r>
          <w:t xml:space="preserve">       =</w:t>
        </w:r>
      </w:ins>
      <w:r>
        <w:t xml:space="preserve"> {Learning sparse latent graph representations for anomaly detection in multivariate time series},</w:t>
      </w:r>
    </w:p>
    <w:p w14:paraId="42057DB0" w14:textId="77777777" w:rsidR="00BD6A13" w:rsidRDefault="00BD6A13" w:rsidP="00BD6A13">
      <w:pPr>
        <w:rPr>
          <w:del w:id="820" w:author="Chengqing Li" w:date="2025-06-04T19:13:00Z" w16du:dateUtc="2025-06-04T11:13:00Z"/>
        </w:rPr>
      </w:pPr>
      <w:del w:id="821" w:author="Chengqing Li" w:date="2025-06-04T19:13:00Z" w16du:dateUtc="2025-06-04T11:13:00Z">
        <w:r>
          <w:delText xml:space="preserve">  booktitle =    {Proceedings of The 28th ACM SIGKDD Conference on Knowledge Discovery and Data Mining},</w:delText>
        </w:r>
      </w:del>
    </w:p>
    <w:p w14:paraId="4F7CD69E" w14:textId="67B38EB2" w:rsidR="00EC04E4" w:rsidRDefault="00EC04E4" w:rsidP="00EC04E4">
      <w:r>
        <w:t xml:space="preserve">  year </w:t>
      </w:r>
      <w:del w:id="822" w:author="Chengqing Li" w:date="2025-06-04T19:13:00Z" w16du:dateUtc="2025-06-04T11:13:00Z">
        <w:r w:rsidR="00BD6A13">
          <w:delText xml:space="preserve">=        </w:delText>
        </w:r>
      </w:del>
      <w:ins w:id="823" w:author="Chengqing Li" w:date="2025-06-04T19:13:00Z" w16du:dateUtc="2025-06-04T11:13:00Z">
        <w:r>
          <w:t xml:space="preserve">        =</w:t>
        </w:r>
      </w:ins>
      <w:r>
        <w:t xml:space="preserve"> {2022},</w:t>
      </w:r>
    </w:p>
    <w:p w14:paraId="03423894" w14:textId="44CE6B6C" w:rsidR="00EC04E4" w:rsidRDefault="00EC04E4" w:rsidP="00EC04E4">
      <w:r>
        <w:t xml:space="preserve">  pages </w:t>
      </w:r>
      <w:del w:id="824" w:author="Chengqing Li" w:date="2025-06-04T19:13:00Z" w16du:dateUtc="2025-06-04T11:13:00Z">
        <w:r w:rsidR="00BD6A13">
          <w:delText xml:space="preserve">=       </w:delText>
        </w:r>
      </w:del>
      <w:ins w:id="825" w:author="Chengqing Li" w:date="2025-06-04T19:13:00Z" w16du:dateUtc="2025-06-04T11:13:00Z">
        <w:r>
          <w:t xml:space="preserve">       =</w:t>
        </w:r>
      </w:ins>
      <w:r>
        <w:t xml:space="preserve"> {2977--2986</w:t>
      </w:r>
      <w:del w:id="826" w:author="Chengqing Li" w:date="2025-06-04T19:13:00Z" w16du:dateUtc="2025-06-04T11:13:00Z">
        <w:r w:rsidR="00BD6A13">
          <w:delText>},</w:delText>
        </w:r>
      </w:del>
      <w:ins w:id="827" w:author="Chengqing Li" w:date="2025-06-04T19:13:00Z" w16du:dateUtc="2025-06-04T11:13:00Z">
        <w:r>
          <w:t>}</w:t>
        </w:r>
      </w:ins>
    </w:p>
    <w:p w14:paraId="1E813CB1" w14:textId="77777777" w:rsidR="00EC04E4" w:rsidRDefault="00EC04E4" w:rsidP="00EC04E4">
      <w:r>
        <w:t>}</w:t>
      </w:r>
    </w:p>
    <w:p w14:paraId="5F020B3F" w14:textId="77777777" w:rsidR="00EC04E4" w:rsidRDefault="00EC04E4" w:rsidP="00EC04E4"/>
    <w:p w14:paraId="6C766286" w14:textId="3DFBEB39" w:rsidR="00EC04E4" w:rsidRDefault="00EC04E4" w:rsidP="00EC04E4">
      <w:r>
        <w:t>@article{</w:t>
      </w:r>
      <w:del w:id="828" w:author="Chengqing Li" w:date="2025-06-04T19:13:00Z" w16du:dateUtc="2025-06-04T11:13:00Z">
        <w:r w:rsidR="00BD6A13">
          <w:delText>xu2024skip</w:delText>
        </w:r>
      </w:del>
      <w:ins w:id="829" w:author="Chengqing Li" w:date="2025-06-04T19:13:00Z" w16du:dateUtc="2025-06-04T11:13:00Z">
        <w:r>
          <w:t>Xu:2024:SSDAD</w:t>
        </w:r>
      </w:ins>
      <w:r>
        <w:t>,</w:t>
      </w:r>
    </w:p>
    <w:p w14:paraId="14AEAB70" w14:textId="047BAD25" w:rsidR="00EC04E4" w:rsidRDefault="00EC04E4" w:rsidP="00EC04E4">
      <w:r>
        <w:t xml:space="preserve">  author </w:t>
      </w:r>
      <w:del w:id="830" w:author="Chengqing Li" w:date="2025-06-04T19:13:00Z" w16du:dateUtc="2025-06-04T11:13:00Z">
        <w:r w:rsidR="00BD6A13">
          <w:delText xml:space="preserve">=      </w:delText>
        </w:r>
      </w:del>
      <w:ins w:id="831" w:author="Chengqing Li" w:date="2025-06-04T19:13:00Z" w16du:dateUtc="2025-06-04T11:13:00Z">
        <w:r>
          <w:t xml:space="preserve">      =</w:t>
        </w:r>
      </w:ins>
      <w:r>
        <w:t xml:space="preserve"> {Xu, Yinsong and Ding, Yulong and Jiang, Jie and Cong, Runmin and Zhang, Xuefeng and Wang, Shiqi and Kwong, Sam and Yang, Shuang-Hua},</w:t>
      </w:r>
    </w:p>
    <w:p w14:paraId="0BF3ABCD" w14:textId="17AE2A34" w:rsidR="00EC04E4" w:rsidRDefault="00EC04E4" w:rsidP="00EC04E4">
      <w:r>
        <w:t xml:space="preserve">  title </w:t>
      </w:r>
      <w:del w:id="832" w:author="Chengqing Li" w:date="2025-06-04T19:13:00Z" w16du:dateUtc="2025-06-04T11:13:00Z">
        <w:r w:rsidR="00BD6A13">
          <w:delText xml:space="preserve">=       </w:delText>
        </w:r>
      </w:del>
      <w:ins w:id="833" w:author="Chengqing Li" w:date="2025-06-04T19:13:00Z" w16du:dateUtc="2025-06-04T11:13:00Z">
        <w:r>
          <w:t xml:space="preserve">       =</w:t>
        </w:r>
      </w:ins>
      <w:r>
        <w:t xml:space="preserve"> {Skip-patching spatial-temporal discrepancy-based anomaly detection on multivariate time series},</w:t>
      </w:r>
    </w:p>
    <w:p w14:paraId="1E128F39" w14:textId="0F95C47E" w:rsidR="00EC04E4" w:rsidRDefault="00EC04E4" w:rsidP="00EC04E4">
      <w:r>
        <w:t xml:space="preserve">  journal </w:t>
      </w:r>
      <w:del w:id="834" w:author="Chengqing Li" w:date="2025-06-04T19:13:00Z" w16du:dateUtc="2025-06-04T11:13:00Z">
        <w:r w:rsidR="00BD6A13">
          <w:delText xml:space="preserve">=     </w:delText>
        </w:r>
      </w:del>
      <w:ins w:id="835" w:author="Chengqing Li" w:date="2025-06-04T19:13:00Z" w16du:dateUtc="2025-06-04T11:13:00Z">
        <w:r>
          <w:t xml:space="preserve">     =</w:t>
        </w:r>
      </w:ins>
      <w:r>
        <w:t xml:space="preserve"> {Neurocomputing},</w:t>
      </w:r>
    </w:p>
    <w:p w14:paraId="490D3694" w14:textId="7F9FC0B4" w:rsidR="00EC04E4" w:rsidRDefault="00EC04E4" w:rsidP="00EC04E4">
      <w:r>
        <w:t xml:space="preserve">  year </w:t>
      </w:r>
      <w:del w:id="836" w:author="Chengqing Li" w:date="2025-06-04T19:13:00Z" w16du:dateUtc="2025-06-04T11:13:00Z">
        <w:r w:rsidR="00BD6A13">
          <w:delText xml:space="preserve">=        </w:delText>
        </w:r>
      </w:del>
      <w:ins w:id="837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1AF3A070" w14:textId="4D42A896" w:rsidR="00EC04E4" w:rsidRDefault="00EC04E4" w:rsidP="00EC04E4">
      <w:r>
        <w:t xml:space="preserve">  pages </w:t>
      </w:r>
      <w:del w:id="838" w:author="Chengqing Li" w:date="2025-06-04T19:13:00Z" w16du:dateUtc="2025-06-04T11:13:00Z">
        <w:r w:rsidR="00BD6A13">
          <w:delText xml:space="preserve">=       </w:delText>
        </w:r>
      </w:del>
      <w:ins w:id="839" w:author="Chengqing Li" w:date="2025-06-04T19:13:00Z" w16du:dateUtc="2025-06-04T11:13:00Z">
        <w:r>
          <w:t xml:space="preserve">       =</w:t>
        </w:r>
      </w:ins>
      <w:r>
        <w:t xml:space="preserve"> {128428</w:t>
      </w:r>
      <w:del w:id="840" w:author="Chengqing Li" w:date="2025-06-04T19:13:00Z" w16du:dateUtc="2025-06-04T11:13:00Z">
        <w:r w:rsidR="00BD6A13">
          <w:delText>},</w:delText>
        </w:r>
      </w:del>
      <w:ins w:id="841" w:author="Chengqing Li" w:date="2025-06-04T19:13:00Z" w16du:dateUtc="2025-06-04T11:13:00Z">
        <w:r>
          <w:t>}</w:t>
        </w:r>
      </w:ins>
    </w:p>
    <w:p w14:paraId="0F5EA5E8" w14:textId="77777777" w:rsidR="00EC04E4" w:rsidRDefault="00EC04E4" w:rsidP="00EC04E4">
      <w:r>
        <w:t>}</w:t>
      </w:r>
    </w:p>
    <w:p w14:paraId="3D0F781E" w14:textId="77777777" w:rsidR="00EC04E4" w:rsidRDefault="00EC04E4" w:rsidP="00EC04E4"/>
    <w:p w14:paraId="157FF1A4" w14:textId="114A72BD" w:rsidR="00EC04E4" w:rsidRDefault="00EC04E4" w:rsidP="00EC04E4">
      <w:r>
        <w:t>@article{</w:t>
      </w:r>
      <w:del w:id="842" w:author="Chengqing Li" w:date="2025-06-04T19:13:00Z" w16du:dateUtc="2025-06-04T11:13:00Z">
        <w:r w:rsidR="00BD6A13">
          <w:delText>zhao2024ddanf</w:delText>
        </w:r>
      </w:del>
      <w:ins w:id="843" w:author="Chengqing Li" w:date="2025-06-04T19:13:00Z" w16du:dateUtc="2025-06-04T11:13:00Z">
        <w:r>
          <w:t>Zhao:2024:DDDAN</w:t>
        </w:r>
      </w:ins>
      <w:r>
        <w:t>,</w:t>
      </w:r>
    </w:p>
    <w:p w14:paraId="6865D2C7" w14:textId="702073E1" w:rsidR="00EC04E4" w:rsidRDefault="00EC04E4" w:rsidP="00EC04E4">
      <w:r>
        <w:t xml:space="preserve">  author </w:t>
      </w:r>
      <w:del w:id="844" w:author="Chengqing Li" w:date="2025-06-04T19:13:00Z" w16du:dateUtc="2025-06-04T11:13:00Z">
        <w:r w:rsidR="00BD6A13">
          <w:delText xml:space="preserve">=      </w:delText>
        </w:r>
      </w:del>
      <w:ins w:id="845" w:author="Chengqing Li" w:date="2025-06-04T19:13:00Z" w16du:dateUtc="2025-06-04T11:13:00Z">
        <w:r>
          <w:t xml:space="preserve">      =</w:t>
        </w:r>
      </w:ins>
      <w:r>
        <w:t xml:space="preserve"> {Zhao, Xigang and Liu, Peng and Mahmoudi, Sa{\"\i}d and Garg, Sahil and Kaddoum, Georges and Hassan, Mohammad Mehedi},</w:t>
      </w:r>
    </w:p>
    <w:p w14:paraId="255410F5" w14:textId="280A79EC" w:rsidR="00EC04E4" w:rsidRDefault="00EC04E4" w:rsidP="00EC04E4">
      <w:r>
        <w:t xml:space="preserve">  title </w:t>
      </w:r>
      <w:del w:id="846" w:author="Chengqing Li" w:date="2025-06-04T19:13:00Z" w16du:dateUtc="2025-06-04T11:13:00Z">
        <w:r w:rsidR="00BD6A13">
          <w:delText xml:space="preserve">=       </w:delText>
        </w:r>
      </w:del>
      <w:ins w:id="847" w:author="Chengqing Li" w:date="2025-06-04T19:13:00Z" w16du:dateUtc="2025-06-04T11:13:00Z">
        <w:r>
          <w:t xml:space="preserve">       =</w:t>
        </w:r>
      </w:ins>
      <w:r>
        <w:t xml:space="preserve"> {{DDANF}: Deep denoising autoencoder normalizing flow for unsupervised multivariate time series anomaly detection},</w:t>
      </w:r>
    </w:p>
    <w:p w14:paraId="251B59BA" w14:textId="34F41DE3" w:rsidR="00EC04E4" w:rsidRDefault="00EC04E4" w:rsidP="00EC04E4">
      <w:r>
        <w:t xml:space="preserve">  journal </w:t>
      </w:r>
      <w:del w:id="848" w:author="Chengqing Li" w:date="2025-06-04T19:13:00Z" w16du:dateUtc="2025-06-04T11:13:00Z">
        <w:r w:rsidR="00BD6A13">
          <w:delText xml:space="preserve">=     </w:delText>
        </w:r>
      </w:del>
      <w:ins w:id="849" w:author="Chengqing Li" w:date="2025-06-04T19:13:00Z" w16du:dateUtc="2025-06-04T11:13:00Z">
        <w:r>
          <w:t xml:space="preserve">     =</w:t>
        </w:r>
      </w:ins>
      <w:r>
        <w:t xml:space="preserve"> {Alexandria Engineering Journal},</w:t>
      </w:r>
    </w:p>
    <w:p w14:paraId="254DFC6E" w14:textId="142B6E6D" w:rsidR="00EC04E4" w:rsidRDefault="00EC04E4" w:rsidP="00EC04E4">
      <w:r>
        <w:t xml:space="preserve">  year </w:t>
      </w:r>
      <w:del w:id="850" w:author="Chengqing Li" w:date="2025-06-04T19:13:00Z" w16du:dateUtc="2025-06-04T11:13:00Z">
        <w:r w:rsidR="00BD6A13">
          <w:delText xml:space="preserve">=        </w:delText>
        </w:r>
      </w:del>
      <w:ins w:id="851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3BD9C2DB" w14:textId="613800B8" w:rsidR="00EC04E4" w:rsidRDefault="00EC04E4" w:rsidP="00EC04E4">
      <w:r>
        <w:t xml:space="preserve">  volume </w:t>
      </w:r>
      <w:del w:id="852" w:author="Chengqing Li" w:date="2025-06-04T19:13:00Z" w16du:dateUtc="2025-06-04T11:13:00Z">
        <w:r w:rsidR="00BD6A13">
          <w:delText xml:space="preserve">=      </w:delText>
        </w:r>
      </w:del>
      <w:ins w:id="853" w:author="Chengqing Li" w:date="2025-06-04T19:13:00Z" w16du:dateUtc="2025-06-04T11:13:00Z">
        <w:r>
          <w:t xml:space="preserve">      =</w:t>
        </w:r>
      </w:ins>
      <w:r>
        <w:t xml:space="preserve"> {108},</w:t>
      </w:r>
    </w:p>
    <w:p w14:paraId="2C151C8F" w14:textId="2A56F363" w:rsidR="00EC04E4" w:rsidRDefault="00EC04E4" w:rsidP="00EC04E4">
      <w:r>
        <w:t xml:space="preserve">  pages </w:t>
      </w:r>
      <w:del w:id="854" w:author="Chengqing Li" w:date="2025-06-04T19:13:00Z" w16du:dateUtc="2025-06-04T11:13:00Z">
        <w:r w:rsidR="00BD6A13">
          <w:delText xml:space="preserve">=       </w:delText>
        </w:r>
      </w:del>
      <w:ins w:id="855" w:author="Chengqing Li" w:date="2025-06-04T19:13:00Z" w16du:dateUtc="2025-06-04T11:13:00Z">
        <w:r>
          <w:t xml:space="preserve">       =</w:t>
        </w:r>
      </w:ins>
      <w:r>
        <w:t xml:space="preserve"> {436--444</w:t>
      </w:r>
      <w:del w:id="856" w:author="Chengqing Li" w:date="2025-06-04T19:13:00Z" w16du:dateUtc="2025-06-04T11:13:00Z">
        <w:r w:rsidR="00BD6A13">
          <w:delText>},</w:delText>
        </w:r>
      </w:del>
      <w:ins w:id="857" w:author="Chengqing Li" w:date="2025-06-04T19:13:00Z" w16du:dateUtc="2025-06-04T11:13:00Z">
        <w:r>
          <w:t>}</w:t>
        </w:r>
      </w:ins>
    </w:p>
    <w:p w14:paraId="40F55AFD" w14:textId="77777777" w:rsidR="00EC04E4" w:rsidRDefault="00EC04E4" w:rsidP="00EC04E4">
      <w:r>
        <w:t>}</w:t>
      </w:r>
    </w:p>
    <w:p w14:paraId="1FB068DD" w14:textId="77777777" w:rsidR="00EC04E4" w:rsidRDefault="00EC04E4" w:rsidP="00EC04E4"/>
    <w:p w14:paraId="4DB3AEAA" w14:textId="64C3F36E" w:rsidR="00EC04E4" w:rsidRDefault="00EC04E4" w:rsidP="00EC04E4">
      <w:r>
        <w:t>@article{</w:t>
      </w:r>
      <w:del w:id="858" w:author="Chengqing Li" w:date="2025-06-04T19:13:00Z" w16du:dateUtc="2025-06-04T11:13:00Z">
        <w:r w:rsidR="00BD6A13">
          <w:delText>fan2024utilizing</w:delText>
        </w:r>
      </w:del>
      <w:ins w:id="859" w:author="Chengqing Li" w:date="2025-06-04T19:13:00Z" w16du:dateUtc="2025-06-04T11:13:00Z">
        <w:r>
          <w:t>Fan:2024:UCISA</w:t>
        </w:r>
      </w:ins>
      <w:r>
        <w:t>,</w:t>
      </w:r>
    </w:p>
    <w:p w14:paraId="01409B6F" w14:textId="4C5EB454" w:rsidR="00EC04E4" w:rsidRDefault="00EC04E4" w:rsidP="00EC04E4">
      <w:r>
        <w:t xml:space="preserve">  author </w:t>
      </w:r>
      <w:del w:id="860" w:author="Chengqing Li" w:date="2025-06-04T19:13:00Z" w16du:dateUtc="2025-06-04T11:13:00Z">
        <w:r w:rsidR="00BD6A13">
          <w:delText xml:space="preserve">=      </w:delText>
        </w:r>
      </w:del>
      <w:ins w:id="861" w:author="Chengqing Li" w:date="2025-06-04T19:13:00Z" w16du:dateUtc="2025-06-04T11:13:00Z">
        <w:r>
          <w:t xml:space="preserve">      =</w:t>
        </w:r>
      </w:ins>
      <w:r>
        <w:t xml:space="preserve"> {Fan, Yuxin and Fu, Tingting and Listopad, Nikolai Izmailovich and Liu, Peng and Garg, Sahil and Hassan, Mohammad Mehedi},</w:t>
      </w:r>
    </w:p>
    <w:p w14:paraId="2697A57A" w14:textId="6838CD89" w:rsidR="00EC04E4" w:rsidRDefault="00EC04E4" w:rsidP="00EC04E4">
      <w:r>
        <w:t xml:space="preserve">  title </w:t>
      </w:r>
      <w:del w:id="862" w:author="Chengqing Li" w:date="2025-06-04T19:13:00Z" w16du:dateUtc="2025-06-04T11:13:00Z">
        <w:r w:rsidR="00BD6A13">
          <w:delText xml:space="preserve">=       </w:delText>
        </w:r>
      </w:del>
      <w:ins w:id="863" w:author="Chengqing Li" w:date="2025-06-04T19:13:00Z" w16du:dateUtc="2025-06-04T11:13:00Z">
        <w:r>
          <w:t xml:space="preserve">       =</w:t>
        </w:r>
      </w:ins>
      <w:r>
        <w:t xml:space="preserve"> {Utilizing correlation in space and time: Anomaly detection for industrial internet of things ({IIoT}) via spatiotemporal gated graph attention network},</w:t>
      </w:r>
    </w:p>
    <w:p w14:paraId="22B3FCFC" w14:textId="6631E47F" w:rsidR="00EC04E4" w:rsidRDefault="00EC04E4" w:rsidP="00EC04E4">
      <w:r>
        <w:t xml:space="preserve">  journal </w:t>
      </w:r>
      <w:del w:id="864" w:author="Chengqing Li" w:date="2025-06-04T19:13:00Z" w16du:dateUtc="2025-06-04T11:13:00Z">
        <w:r w:rsidR="00BD6A13">
          <w:delText xml:space="preserve">=     </w:delText>
        </w:r>
      </w:del>
      <w:ins w:id="865" w:author="Chengqing Li" w:date="2025-06-04T19:13:00Z" w16du:dateUtc="2025-06-04T11:13:00Z">
        <w:r>
          <w:t xml:space="preserve">     =</w:t>
        </w:r>
      </w:ins>
      <w:r>
        <w:t xml:space="preserve"> {Alexandria Engineering Journal},</w:t>
      </w:r>
    </w:p>
    <w:p w14:paraId="6DFD0F59" w14:textId="2317D346" w:rsidR="00EC04E4" w:rsidRDefault="00EC04E4" w:rsidP="00EC04E4">
      <w:r>
        <w:t xml:space="preserve">  year </w:t>
      </w:r>
      <w:del w:id="866" w:author="Chengqing Li" w:date="2025-06-04T19:13:00Z" w16du:dateUtc="2025-06-04T11:13:00Z">
        <w:r w:rsidR="00BD6A13">
          <w:delText xml:space="preserve">=        </w:delText>
        </w:r>
      </w:del>
      <w:ins w:id="867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2042A994" w14:textId="6410F6ED" w:rsidR="00EC04E4" w:rsidRDefault="00EC04E4" w:rsidP="00EC04E4">
      <w:r>
        <w:t xml:space="preserve">  volume </w:t>
      </w:r>
      <w:del w:id="868" w:author="Chengqing Li" w:date="2025-06-04T19:13:00Z" w16du:dateUtc="2025-06-04T11:13:00Z">
        <w:r w:rsidR="00BD6A13">
          <w:delText xml:space="preserve">=      </w:delText>
        </w:r>
      </w:del>
      <w:ins w:id="869" w:author="Chengqing Li" w:date="2025-06-04T19:13:00Z" w16du:dateUtc="2025-06-04T11:13:00Z">
        <w:r>
          <w:t xml:space="preserve">      =</w:t>
        </w:r>
      </w:ins>
      <w:r>
        <w:t xml:space="preserve"> {106},</w:t>
      </w:r>
    </w:p>
    <w:p w14:paraId="387065B6" w14:textId="4A6B98C4" w:rsidR="00EC04E4" w:rsidRDefault="00EC04E4" w:rsidP="00EC04E4">
      <w:r>
        <w:t xml:space="preserve">  pages </w:t>
      </w:r>
      <w:del w:id="870" w:author="Chengqing Li" w:date="2025-06-04T19:13:00Z" w16du:dateUtc="2025-06-04T11:13:00Z">
        <w:r w:rsidR="00BD6A13">
          <w:delText xml:space="preserve">=       </w:delText>
        </w:r>
      </w:del>
      <w:ins w:id="871" w:author="Chengqing Li" w:date="2025-06-04T19:13:00Z" w16du:dateUtc="2025-06-04T11:13:00Z">
        <w:r>
          <w:t xml:space="preserve">       =</w:t>
        </w:r>
      </w:ins>
      <w:r>
        <w:t xml:space="preserve"> {560--570</w:t>
      </w:r>
      <w:del w:id="872" w:author="Chengqing Li" w:date="2025-06-04T19:13:00Z" w16du:dateUtc="2025-06-04T11:13:00Z">
        <w:r w:rsidR="00BD6A13">
          <w:delText>},</w:delText>
        </w:r>
      </w:del>
      <w:ins w:id="873" w:author="Chengqing Li" w:date="2025-06-04T19:13:00Z" w16du:dateUtc="2025-06-04T11:13:00Z">
        <w:r>
          <w:t>}</w:t>
        </w:r>
      </w:ins>
    </w:p>
    <w:p w14:paraId="4AFAD3E1" w14:textId="77777777" w:rsidR="00EC04E4" w:rsidRDefault="00EC04E4" w:rsidP="00EC04E4">
      <w:r>
        <w:t>}</w:t>
      </w:r>
    </w:p>
    <w:p w14:paraId="1CD06727" w14:textId="77777777" w:rsidR="00BD6A13" w:rsidRDefault="00BD6A13" w:rsidP="00BD6A13">
      <w:pPr>
        <w:rPr>
          <w:del w:id="874" w:author="Chengqing Li" w:date="2025-06-04T19:13:00Z" w16du:dateUtc="2025-06-04T11:13:00Z"/>
        </w:rPr>
      </w:pPr>
    </w:p>
    <w:p w14:paraId="021215BE" w14:textId="77777777" w:rsidR="00BD6A13" w:rsidRDefault="00BD6A13" w:rsidP="00BD6A13">
      <w:pPr>
        <w:rPr>
          <w:del w:id="875" w:author="Chengqing Li" w:date="2025-06-04T19:13:00Z" w16du:dateUtc="2025-06-04T11:13:00Z"/>
        </w:rPr>
      </w:pPr>
    </w:p>
    <w:p w14:paraId="0AD8D3F2" w14:textId="77777777" w:rsidR="00BD6A13" w:rsidRDefault="00BD6A13" w:rsidP="00BD6A13">
      <w:pPr>
        <w:rPr>
          <w:del w:id="876" w:author="Chengqing Li" w:date="2025-06-04T19:13:00Z" w16du:dateUtc="2025-06-04T11:13:00Z"/>
        </w:rPr>
      </w:pPr>
    </w:p>
    <w:p w14:paraId="3B47AE0E" w14:textId="77777777" w:rsidR="00BD6A13" w:rsidRDefault="00BD6A13" w:rsidP="00BD6A13">
      <w:pPr>
        <w:rPr>
          <w:del w:id="877" w:author="Chengqing Li" w:date="2025-06-04T19:13:00Z" w16du:dateUtc="2025-06-04T11:13:00Z"/>
        </w:rPr>
      </w:pPr>
    </w:p>
    <w:p w14:paraId="47ED0FF7" w14:textId="77777777" w:rsidR="00BD6A13" w:rsidRDefault="00BD6A13" w:rsidP="00BD6A13">
      <w:pPr>
        <w:rPr>
          <w:del w:id="878" w:author="Chengqing Li" w:date="2025-06-04T19:13:00Z" w16du:dateUtc="2025-06-04T11:13:00Z"/>
        </w:rPr>
      </w:pPr>
    </w:p>
    <w:p w14:paraId="139F33A3" w14:textId="77777777" w:rsidR="00EC04E4" w:rsidRDefault="00EC04E4" w:rsidP="00EC04E4"/>
    <w:p w14:paraId="5D8C9FF9" w14:textId="6C8A4CD2" w:rsidR="00EC04E4" w:rsidRDefault="00EC04E4" w:rsidP="00EC04E4">
      <w:r>
        <w:t>@article{</w:t>
      </w:r>
      <w:del w:id="879" w:author="Chengqing Li" w:date="2025-06-04T19:13:00Z" w16du:dateUtc="2025-06-04T11:13:00Z">
        <w:r w:rsidR="00BD6A13">
          <w:delText>zhang2024graph</w:delText>
        </w:r>
      </w:del>
      <w:ins w:id="880" w:author="Chengqing Li" w:date="2025-06-04T19:13:00Z" w16du:dateUtc="2025-06-04T11:13:00Z">
        <w:r>
          <w:t>Zhang:2024:GCADM</w:t>
        </w:r>
      </w:ins>
      <w:r>
        <w:t>,</w:t>
      </w:r>
    </w:p>
    <w:p w14:paraId="76E1F04A" w14:textId="10B2092E" w:rsidR="00EC04E4" w:rsidRDefault="00EC04E4" w:rsidP="00EC04E4">
      <w:r>
        <w:t xml:space="preserve">  author </w:t>
      </w:r>
      <w:del w:id="881" w:author="Chengqing Li" w:date="2025-06-04T19:13:00Z" w16du:dateUtc="2025-06-04T11:13:00Z">
        <w:r w:rsidR="00BD6A13">
          <w:delText xml:space="preserve">=      </w:delText>
        </w:r>
      </w:del>
      <w:ins w:id="882" w:author="Chengqing Li" w:date="2025-06-04T19:13:00Z" w16du:dateUtc="2025-06-04T11:13:00Z">
        <w:r>
          <w:t xml:space="preserve">      =</w:t>
        </w:r>
      </w:ins>
      <w:r>
        <w:t xml:space="preserve"> {Zhang, Guangyao and Gao, Xin and Zhang, Yunkai and Liu, Jing and Ye, Ping},</w:t>
      </w:r>
    </w:p>
    <w:p w14:paraId="54CC491B" w14:textId="1916EAFA" w:rsidR="00EC04E4" w:rsidRDefault="00EC04E4" w:rsidP="00EC04E4">
      <w:r>
        <w:t xml:space="preserve">  title </w:t>
      </w:r>
      <w:del w:id="883" w:author="Chengqing Li" w:date="2025-06-04T19:13:00Z" w16du:dateUtc="2025-06-04T11:13:00Z">
        <w:r w:rsidR="00BD6A13">
          <w:delText xml:space="preserve">=       </w:delText>
        </w:r>
      </w:del>
      <w:ins w:id="884" w:author="Chengqing Li" w:date="2025-06-04T19:13:00Z" w16du:dateUtc="2025-06-04T11:13:00Z">
        <w:r>
          <w:t xml:space="preserve">       =</w:t>
        </w:r>
      </w:ins>
      <w:r>
        <w:t xml:space="preserve"> {Graph convolutional anomaly detection method for multivariate time series with fusion of explicit and implicit associations},</w:t>
      </w:r>
    </w:p>
    <w:p w14:paraId="3C1D8553" w14:textId="1F413451" w:rsidR="00EC04E4" w:rsidRDefault="00EC04E4" w:rsidP="00EC04E4">
      <w:r>
        <w:t xml:space="preserve">  journal </w:t>
      </w:r>
      <w:del w:id="885" w:author="Chengqing Li" w:date="2025-06-04T19:13:00Z" w16du:dateUtc="2025-06-04T11:13:00Z">
        <w:r w:rsidR="00BD6A13">
          <w:delText xml:space="preserve">=     </w:delText>
        </w:r>
      </w:del>
      <w:ins w:id="886" w:author="Chengqing Li" w:date="2025-06-04T19:13:00Z" w16du:dateUtc="2025-06-04T11:13:00Z">
        <w:r>
          <w:t xml:space="preserve">     =</w:t>
        </w:r>
      </w:ins>
      <w:r>
        <w:t xml:space="preserve"> {Journal of Beijing University of Posts and Telecommunications},</w:t>
      </w:r>
    </w:p>
    <w:p w14:paraId="539085F0" w14:textId="2380C372" w:rsidR="00EC04E4" w:rsidRDefault="00EC04E4" w:rsidP="00EC04E4">
      <w:r>
        <w:t xml:space="preserve">  year </w:t>
      </w:r>
      <w:del w:id="887" w:author="Chengqing Li" w:date="2025-06-04T19:13:00Z" w16du:dateUtc="2025-06-04T11:13:00Z">
        <w:r w:rsidR="00BD6A13">
          <w:delText xml:space="preserve">=        </w:delText>
        </w:r>
      </w:del>
      <w:ins w:id="888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6A6F1849" w14:textId="1DD6B2D9" w:rsidR="00EC04E4" w:rsidRDefault="00EC04E4" w:rsidP="00EC04E4">
      <w:r>
        <w:t xml:space="preserve">  volume </w:t>
      </w:r>
      <w:del w:id="889" w:author="Chengqing Li" w:date="2025-06-04T19:13:00Z" w16du:dateUtc="2025-06-04T11:13:00Z">
        <w:r w:rsidR="00BD6A13">
          <w:delText xml:space="preserve">=      </w:delText>
        </w:r>
      </w:del>
      <w:ins w:id="890" w:author="Chengqing Li" w:date="2025-06-04T19:13:00Z" w16du:dateUtc="2025-06-04T11:13:00Z">
        <w:r>
          <w:t xml:space="preserve">      =</w:t>
        </w:r>
      </w:ins>
      <w:r>
        <w:t xml:space="preserve"> {47},</w:t>
      </w:r>
    </w:p>
    <w:p w14:paraId="43038907" w14:textId="5097FEC8" w:rsidR="00EC04E4" w:rsidRDefault="00EC04E4" w:rsidP="00EC04E4">
      <w:r>
        <w:t xml:space="preserve">  number </w:t>
      </w:r>
      <w:del w:id="891" w:author="Chengqing Li" w:date="2025-06-04T19:13:00Z" w16du:dateUtc="2025-06-04T11:13:00Z">
        <w:r w:rsidR="00BD6A13">
          <w:delText xml:space="preserve">=      </w:delText>
        </w:r>
      </w:del>
      <w:ins w:id="892" w:author="Chengqing Li" w:date="2025-06-04T19:13:00Z" w16du:dateUtc="2025-06-04T11:13:00Z">
        <w:r>
          <w:t xml:space="preserve">      =</w:t>
        </w:r>
      </w:ins>
      <w:r>
        <w:t xml:space="preserve"> {3},</w:t>
      </w:r>
    </w:p>
    <w:p w14:paraId="79ACA995" w14:textId="539FBE5A" w:rsidR="00EC04E4" w:rsidRDefault="00EC04E4" w:rsidP="00EC04E4">
      <w:r>
        <w:t xml:space="preserve">  pages </w:t>
      </w:r>
      <w:del w:id="893" w:author="Chengqing Li" w:date="2025-06-04T19:13:00Z" w16du:dateUtc="2025-06-04T11:13:00Z">
        <w:r w:rsidR="00BD6A13">
          <w:delText xml:space="preserve">=       </w:delText>
        </w:r>
      </w:del>
      <w:ins w:id="894" w:author="Chengqing Li" w:date="2025-06-04T19:13:00Z" w16du:dateUtc="2025-06-04T11:13:00Z">
        <w:r>
          <w:t xml:space="preserve">       =</w:t>
        </w:r>
      </w:ins>
      <w:r>
        <w:t xml:space="preserve"> {75--82</w:t>
      </w:r>
      <w:del w:id="895" w:author="Chengqing Li" w:date="2025-06-04T19:13:00Z" w16du:dateUtc="2025-06-04T11:13:00Z">
        <w:r w:rsidR="00BD6A13">
          <w:delText>},</w:delText>
        </w:r>
      </w:del>
      <w:ins w:id="896" w:author="Chengqing Li" w:date="2025-06-04T19:13:00Z" w16du:dateUtc="2025-06-04T11:13:00Z">
        <w:r>
          <w:t>}</w:t>
        </w:r>
      </w:ins>
    </w:p>
    <w:p w14:paraId="6FF2A360" w14:textId="77777777" w:rsidR="00EC04E4" w:rsidRDefault="00EC04E4" w:rsidP="00EC04E4">
      <w:r>
        <w:t>}</w:t>
      </w:r>
    </w:p>
    <w:p w14:paraId="32566C45" w14:textId="77777777" w:rsidR="00BD6A13" w:rsidRDefault="00BD6A13" w:rsidP="00BD6A13">
      <w:pPr>
        <w:rPr>
          <w:del w:id="897" w:author="Chengqing Li" w:date="2025-06-04T19:13:00Z" w16du:dateUtc="2025-06-04T11:13:00Z"/>
        </w:rPr>
      </w:pPr>
    </w:p>
    <w:p w14:paraId="38846A49" w14:textId="77777777" w:rsidR="00BD6A13" w:rsidRDefault="00BD6A13" w:rsidP="00BD6A13">
      <w:pPr>
        <w:rPr>
          <w:del w:id="898" w:author="Chengqing Li" w:date="2025-06-04T19:13:00Z" w16du:dateUtc="2025-06-04T11:13:00Z"/>
        </w:rPr>
      </w:pPr>
    </w:p>
    <w:p w14:paraId="4AEE367B" w14:textId="77777777" w:rsidR="00BD6A13" w:rsidRDefault="00BD6A13" w:rsidP="00BD6A13">
      <w:pPr>
        <w:rPr>
          <w:del w:id="899" w:author="Chengqing Li" w:date="2025-06-04T19:13:00Z" w16du:dateUtc="2025-06-04T11:13:00Z"/>
        </w:rPr>
      </w:pPr>
    </w:p>
    <w:p w14:paraId="2FACDCDC" w14:textId="77777777" w:rsidR="00BD6A13" w:rsidRDefault="00BD6A13" w:rsidP="00BD6A13">
      <w:pPr>
        <w:rPr>
          <w:del w:id="900" w:author="Chengqing Li" w:date="2025-06-04T19:13:00Z" w16du:dateUtc="2025-06-04T11:13:00Z"/>
        </w:rPr>
      </w:pPr>
    </w:p>
    <w:p w14:paraId="4A728998" w14:textId="77777777" w:rsidR="00EC04E4" w:rsidRDefault="00EC04E4" w:rsidP="00EC04E4"/>
    <w:p w14:paraId="27155F77" w14:textId="15A1A50A" w:rsidR="00EC04E4" w:rsidRDefault="00EC04E4" w:rsidP="00EC04E4">
      <w:r>
        <w:t>@article{</w:t>
      </w:r>
      <w:del w:id="901" w:author="Chengqing Li" w:date="2025-06-04T19:13:00Z" w16du:dateUtc="2025-06-04T11:13:00Z">
        <w:r w:rsidR="00BD6A13">
          <w:delText>mo2024infoflow</w:delText>
        </w:r>
      </w:del>
      <w:ins w:id="902" w:author="Chengqing Li" w:date="2025-06-04T19:13:00Z" w16du:dateUtc="2025-06-04T11:13:00Z">
        <w:r>
          <w:t>Mo:2024:IATTS</w:t>
        </w:r>
      </w:ins>
      <w:r>
        <w:t>,</w:t>
      </w:r>
    </w:p>
    <w:p w14:paraId="79FC2A80" w14:textId="75451E30" w:rsidR="00EC04E4" w:rsidRDefault="00EC04E4" w:rsidP="00EC04E4">
      <w:r>
        <w:t xml:space="preserve">  author </w:t>
      </w:r>
      <w:del w:id="903" w:author="Chengqing Li" w:date="2025-06-04T19:13:00Z" w16du:dateUtc="2025-06-04T11:13:00Z">
        <w:r w:rsidR="00BD6A13">
          <w:delText xml:space="preserve">=      </w:delText>
        </w:r>
      </w:del>
      <w:ins w:id="904" w:author="Chengqing Li" w:date="2025-06-04T19:13:00Z" w16du:dateUtc="2025-06-04T11:13:00Z">
        <w:r>
          <w:t xml:space="preserve">      =</w:t>
        </w:r>
      </w:ins>
      <w:r>
        <w:t xml:space="preserve"> {Mo, Yuhua and Fu, Hongzhu and Bai, Sen and Deng, Chao and Tang, Tiantian and Lang, Jian and Zhou, Fan},</w:t>
      </w:r>
    </w:p>
    <w:p w14:paraId="59F75B46" w14:textId="77A4020F" w:rsidR="00EC04E4" w:rsidRDefault="00EC04E4" w:rsidP="00EC04E4">
      <w:r>
        <w:t xml:space="preserve">  title </w:t>
      </w:r>
      <w:del w:id="905" w:author="Chengqing Li" w:date="2025-06-04T19:13:00Z" w16du:dateUtc="2025-06-04T11:13:00Z">
        <w:r w:rsidR="00BD6A13">
          <w:delText xml:space="preserve">=       </w:delText>
        </w:r>
      </w:del>
      <w:ins w:id="906" w:author="Chengqing Li" w:date="2025-06-04T19:13:00Z" w16du:dateUtc="2025-06-04T11:13:00Z">
        <w:r>
          <w:t xml:space="preserve">       =</w:t>
        </w:r>
      </w:ins>
      <w:r>
        <w:t xml:space="preserve"> {{InfoFlow}: A transformer-based time series anomaly detection model with information bottleneck and normalizing flows},</w:t>
      </w:r>
    </w:p>
    <w:p w14:paraId="69EFE592" w14:textId="77777777" w:rsidR="00BD6A13" w:rsidRDefault="00BD6A13" w:rsidP="00BD6A13">
      <w:pPr>
        <w:rPr>
          <w:del w:id="907" w:author="Chengqing Li" w:date="2025-06-04T19:13:00Z" w16du:dateUtc="2025-06-04T11:13:00Z"/>
        </w:rPr>
      </w:pPr>
      <w:del w:id="908" w:author="Chengqing Li" w:date="2025-06-04T19:13:00Z" w16du:dateUtc="2025-06-04T11:13:00Z">
        <w:r>
          <w:delText xml:space="preserve">  journal =      {},</w:delText>
        </w:r>
      </w:del>
    </w:p>
    <w:p w14:paraId="01756021" w14:textId="4374E12B" w:rsidR="00EC04E4" w:rsidRDefault="00EC04E4" w:rsidP="00EC04E4">
      <w:r>
        <w:t xml:space="preserve">  year </w:t>
      </w:r>
      <w:del w:id="909" w:author="Chengqing Li" w:date="2025-06-04T19:13:00Z" w16du:dateUtc="2025-06-04T11:13:00Z">
        <w:r w:rsidR="00BD6A13">
          <w:delText xml:space="preserve">=        </w:delText>
        </w:r>
      </w:del>
      <w:ins w:id="910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911" w:author="Chengqing Li" w:date="2025-06-04T19:13:00Z" w16du:dateUtc="2025-06-04T11:13:00Z">
        <w:r w:rsidR="00BD6A13">
          <w:delText>},</w:delText>
        </w:r>
      </w:del>
      <w:ins w:id="912" w:author="Chengqing Li" w:date="2025-06-04T19:13:00Z" w16du:dateUtc="2025-06-04T11:13:00Z">
        <w:r>
          <w:t>}</w:t>
        </w:r>
      </w:ins>
    </w:p>
    <w:p w14:paraId="0EF58159" w14:textId="77777777" w:rsidR="00EC04E4" w:rsidRDefault="00EC04E4" w:rsidP="00EC04E4">
      <w:r>
        <w:t>}</w:t>
      </w:r>
    </w:p>
    <w:p w14:paraId="75EF0768" w14:textId="77777777" w:rsidR="00BD6A13" w:rsidRDefault="00BD6A13" w:rsidP="00BD6A13">
      <w:pPr>
        <w:rPr>
          <w:del w:id="913" w:author="Chengqing Li" w:date="2025-06-04T19:13:00Z" w16du:dateUtc="2025-06-04T11:13:00Z"/>
        </w:rPr>
      </w:pPr>
    </w:p>
    <w:p w14:paraId="6DFC2A59" w14:textId="77777777" w:rsidR="00BD6A13" w:rsidRDefault="00BD6A13" w:rsidP="00BD6A13">
      <w:pPr>
        <w:rPr>
          <w:del w:id="914" w:author="Chengqing Li" w:date="2025-06-04T19:13:00Z" w16du:dateUtc="2025-06-04T11:13:00Z"/>
        </w:rPr>
      </w:pPr>
    </w:p>
    <w:p w14:paraId="7DF1850D" w14:textId="77777777" w:rsidR="00BD6A13" w:rsidRDefault="00BD6A13" w:rsidP="00BD6A13">
      <w:pPr>
        <w:rPr>
          <w:del w:id="915" w:author="Chengqing Li" w:date="2025-06-04T19:13:00Z" w16du:dateUtc="2025-06-04T11:13:00Z"/>
        </w:rPr>
      </w:pPr>
    </w:p>
    <w:p w14:paraId="358A3324" w14:textId="77777777" w:rsidR="00BD6A13" w:rsidRDefault="00BD6A13" w:rsidP="00BD6A13">
      <w:pPr>
        <w:rPr>
          <w:del w:id="916" w:author="Chengqing Li" w:date="2025-06-04T19:13:00Z" w16du:dateUtc="2025-06-04T11:13:00Z"/>
        </w:rPr>
      </w:pPr>
    </w:p>
    <w:p w14:paraId="11D8C9D1" w14:textId="77777777" w:rsidR="00BD6A13" w:rsidRDefault="00BD6A13" w:rsidP="00BD6A13">
      <w:pPr>
        <w:rPr>
          <w:del w:id="917" w:author="Chengqing Li" w:date="2025-06-04T19:13:00Z" w16du:dateUtc="2025-06-04T11:13:00Z"/>
        </w:rPr>
      </w:pPr>
    </w:p>
    <w:p w14:paraId="44C31351" w14:textId="77777777" w:rsidR="00BD6A13" w:rsidRDefault="00BD6A13" w:rsidP="00BD6A13">
      <w:pPr>
        <w:rPr>
          <w:del w:id="918" w:author="Chengqing Li" w:date="2025-06-04T19:13:00Z" w16du:dateUtc="2025-06-04T11:13:00Z"/>
        </w:rPr>
      </w:pPr>
    </w:p>
    <w:p w14:paraId="0AC8F3B4" w14:textId="77777777" w:rsidR="00BD6A13" w:rsidRDefault="00BD6A13" w:rsidP="00BD6A13">
      <w:pPr>
        <w:rPr>
          <w:del w:id="919" w:author="Chengqing Li" w:date="2025-06-04T19:13:00Z" w16du:dateUtc="2025-06-04T11:13:00Z"/>
        </w:rPr>
      </w:pPr>
    </w:p>
    <w:p w14:paraId="5A39FBBC" w14:textId="77777777" w:rsidR="00BD6A13" w:rsidRDefault="00BD6A13" w:rsidP="00BD6A13">
      <w:pPr>
        <w:rPr>
          <w:del w:id="920" w:author="Chengqing Li" w:date="2025-06-04T19:13:00Z" w16du:dateUtc="2025-06-04T11:13:00Z"/>
        </w:rPr>
      </w:pPr>
      <w:del w:id="921" w:author="Chengqing Li" w:date="2025-06-04T19:13:00Z" w16du:dateUtc="2025-06-04T11:13:00Z">
        <w:r>
          <w:delText>% The graph neural network model</w:delText>
        </w:r>
      </w:del>
    </w:p>
    <w:p w14:paraId="7B6FDF03" w14:textId="77777777" w:rsidR="00EC04E4" w:rsidRDefault="00EC04E4" w:rsidP="00EC04E4"/>
    <w:p w14:paraId="0DCB7DD3" w14:textId="7D7B2FBD" w:rsidR="00EC04E4" w:rsidRDefault="00EC04E4" w:rsidP="00EC04E4">
      <w:r>
        <w:t>@article{Scarselli:2009:</w:t>
      </w:r>
      <w:del w:id="922" w:author="Chengqing Li" w:date="2025-06-04T19:13:00Z" w16du:dateUtc="2025-06-04T11:13:00Z">
        <w:r w:rsidR="00BD6A13">
          <w:delText>Graph</w:delText>
        </w:r>
      </w:del>
      <w:ins w:id="923" w:author="Chengqing Li" w:date="2025-06-04T19:13:00Z" w16du:dateUtc="2025-06-04T11:13:00Z">
        <w:r>
          <w:t>TGNNM</w:t>
        </w:r>
      </w:ins>
      <w:r>
        <w:t>,</w:t>
      </w:r>
    </w:p>
    <w:p w14:paraId="52A6CFF5" w14:textId="79E35AB2" w:rsidR="00EC04E4" w:rsidRDefault="00EC04E4" w:rsidP="00EC04E4">
      <w:r>
        <w:t xml:space="preserve">  author </w:t>
      </w:r>
      <w:del w:id="924" w:author="Chengqing Li" w:date="2025-06-04T19:13:00Z" w16du:dateUtc="2025-06-04T11:13:00Z">
        <w:r w:rsidR="00BD6A13">
          <w:delText xml:space="preserve">=      </w:delText>
        </w:r>
      </w:del>
      <w:ins w:id="925" w:author="Chengqing Li" w:date="2025-06-04T19:13:00Z" w16du:dateUtc="2025-06-04T11:13:00Z">
        <w:r>
          <w:t xml:space="preserve">      =</w:t>
        </w:r>
      </w:ins>
      <w:r>
        <w:t xml:space="preserve"> {Scarselli, Franco and Gori, Marco and Tsoi, Ah Chung and Hagenbuchner, Markus and Monfardini, Gabriele},</w:t>
      </w:r>
    </w:p>
    <w:p w14:paraId="6484CEB5" w14:textId="221B5461" w:rsidR="00EC04E4" w:rsidRDefault="00EC04E4" w:rsidP="00EC04E4">
      <w:r>
        <w:t xml:space="preserve">  title </w:t>
      </w:r>
      <w:del w:id="926" w:author="Chengqing Li" w:date="2025-06-04T19:13:00Z" w16du:dateUtc="2025-06-04T11:13:00Z">
        <w:r w:rsidR="00BD6A13">
          <w:delText xml:space="preserve">=       </w:delText>
        </w:r>
      </w:del>
      <w:ins w:id="927" w:author="Chengqing Li" w:date="2025-06-04T19:13:00Z" w16du:dateUtc="2025-06-04T11:13:00Z">
        <w:r>
          <w:t xml:space="preserve">       =</w:t>
        </w:r>
      </w:ins>
      <w:r>
        <w:t xml:space="preserve"> {The graph neural network model},</w:t>
      </w:r>
    </w:p>
    <w:p w14:paraId="55FAD463" w14:textId="0D80CE81" w:rsidR="00EC04E4" w:rsidRDefault="00EC04E4" w:rsidP="00EC04E4">
      <w:r>
        <w:t xml:space="preserve">  journal </w:t>
      </w:r>
      <w:del w:id="928" w:author="Chengqing Li" w:date="2025-06-04T19:13:00Z" w16du:dateUtc="2025-06-04T11:13:00Z">
        <w:r w:rsidR="00BD6A13">
          <w:delText xml:space="preserve">=     </w:delText>
        </w:r>
      </w:del>
      <w:ins w:id="929" w:author="Chengqing Li" w:date="2025-06-04T19:13:00Z" w16du:dateUtc="2025-06-04T11:13:00Z">
        <w:r>
          <w:t xml:space="preserve">     =</w:t>
        </w:r>
      </w:ins>
      <w:r>
        <w:t xml:space="preserve"> {IEEE Transactions on Neural Networks},</w:t>
      </w:r>
    </w:p>
    <w:p w14:paraId="12B2C39E" w14:textId="217EE65C" w:rsidR="00EC04E4" w:rsidRDefault="00EC04E4" w:rsidP="00EC04E4">
      <w:r>
        <w:t xml:space="preserve">  year </w:t>
      </w:r>
      <w:del w:id="930" w:author="Chengqing Li" w:date="2025-06-04T19:13:00Z" w16du:dateUtc="2025-06-04T11:13:00Z">
        <w:r w:rsidR="00BD6A13">
          <w:delText xml:space="preserve">=        </w:delText>
        </w:r>
      </w:del>
      <w:ins w:id="931" w:author="Chengqing Li" w:date="2025-06-04T19:13:00Z" w16du:dateUtc="2025-06-04T11:13:00Z">
        <w:r>
          <w:t xml:space="preserve">        =</w:t>
        </w:r>
      </w:ins>
      <w:r>
        <w:t xml:space="preserve"> {2009},</w:t>
      </w:r>
    </w:p>
    <w:p w14:paraId="6F073C38" w14:textId="1C581371" w:rsidR="00EC04E4" w:rsidRDefault="00EC04E4" w:rsidP="00EC04E4">
      <w:r>
        <w:t xml:space="preserve">  volume </w:t>
      </w:r>
      <w:del w:id="932" w:author="Chengqing Li" w:date="2025-06-04T19:13:00Z" w16du:dateUtc="2025-06-04T11:13:00Z">
        <w:r w:rsidR="00BD6A13">
          <w:delText xml:space="preserve">=      </w:delText>
        </w:r>
      </w:del>
      <w:ins w:id="933" w:author="Chengqing Li" w:date="2025-06-04T19:13:00Z" w16du:dateUtc="2025-06-04T11:13:00Z">
        <w:r>
          <w:t xml:space="preserve">      =</w:t>
        </w:r>
      </w:ins>
      <w:r>
        <w:t xml:space="preserve"> {20},</w:t>
      </w:r>
    </w:p>
    <w:p w14:paraId="039E168D" w14:textId="79EE9C7B" w:rsidR="00EC04E4" w:rsidRDefault="00EC04E4" w:rsidP="00EC04E4">
      <w:r>
        <w:t xml:space="preserve">  number </w:t>
      </w:r>
      <w:del w:id="934" w:author="Chengqing Li" w:date="2025-06-04T19:13:00Z" w16du:dateUtc="2025-06-04T11:13:00Z">
        <w:r w:rsidR="00BD6A13">
          <w:delText xml:space="preserve">=      </w:delText>
        </w:r>
      </w:del>
      <w:ins w:id="935" w:author="Chengqing Li" w:date="2025-06-04T19:13:00Z" w16du:dateUtc="2025-06-04T11:13:00Z">
        <w:r>
          <w:t xml:space="preserve">      =</w:t>
        </w:r>
      </w:ins>
      <w:r>
        <w:t xml:space="preserve"> {1},</w:t>
      </w:r>
    </w:p>
    <w:p w14:paraId="62D3C968" w14:textId="51F610FF" w:rsidR="00EC04E4" w:rsidRDefault="00EC04E4" w:rsidP="00EC04E4">
      <w:r>
        <w:t xml:space="preserve">  pages </w:t>
      </w:r>
      <w:del w:id="936" w:author="Chengqing Li" w:date="2025-06-04T19:13:00Z" w16du:dateUtc="2025-06-04T11:13:00Z">
        <w:r w:rsidR="00BD6A13">
          <w:delText xml:space="preserve">=       </w:delText>
        </w:r>
      </w:del>
      <w:ins w:id="937" w:author="Chengqing Li" w:date="2025-06-04T19:13:00Z" w16du:dateUtc="2025-06-04T11:13:00Z">
        <w:r>
          <w:t xml:space="preserve">       =</w:t>
        </w:r>
      </w:ins>
      <w:r>
        <w:t xml:space="preserve"> {61-80},</w:t>
      </w:r>
    </w:p>
    <w:p w14:paraId="71E27EBC" w14:textId="03FA8669" w:rsidR="00EC04E4" w:rsidRDefault="00EC04E4" w:rsidP="00EC04E4">
      <w:r>
        <w:t xml:space="preserve">  doi </w:t>
      </w:r>
      <w:del w:id="938" w:author="Chengqing Li" w:date="2025-06-04T19:13:00Z" w16du:dateUtc="2025-06-04T11:13:00Z">
        <w:r w:rsidR="00BD6A13">
          <w:delText xml:space="preserve">=         </w:delText>
        </w:r>
      </w:del>
      <w:ins w:id="939" w:author="Chengqing Li" w:date="2025-06-04T19:13:00Z" w16du:dateUtc="2025-06-04T11:13:00Z">
        <w:r>
          <w:t xml:space="preserve">         =</w:t>
        </w:r>
      </w:ins>
      <w:r>
        <w:t xml:space="preserve"> {10.1109/TNN.2008.2005605</w:t>
      </w:r>
      <w:del w:id="940" w:author="Chengqing Li" w:date="2025-06-04T19:13:00Z" w16du:dateUtc="2025-06-04T11:13:00Z">
        <w:r w:rsidR="00BD6A13">
          <w:delText>},</w:delText>
        </w:r>
      </w:del>
      <w:ins w:id="941" w:author="Chengqing Li" w:date="2025-06-04T19:13:00Z" w16du:dateUtc="2025-06-04T11:13:00Z">
        <w:r>
          <w:t>}</w:t>
        </w:r>
      </w:ins>
    </w:p>
    <w:p w14:paraId="1924D7FA" w14:textId="77777777" w:rsidR="00EC04E4" w:rsidRDefault="00EC04E4" w:rsidP="00EC04E4">
      <w:r>
        <w:t>}</w:t>
      </w:r>
    </w:p>
    <w:p w14:paraId="3D032929" w14:textId="77777777" w:rsidR="00BD6A13" w:rsidRDefault="00BD6A13" w:rsidP="00BD6A13">
      <w:pPr>
        <w:rPr>
          <w:del w:id="942" w:author="Chengqing Li" w:date="2025-06-04T19:13:00Z" w16du:dateUtc="2025-06-04T11:13:00Z"/>
        </w:rPr>
      </w:pPr>
    </w:p>
    <w:p w14:paraId="3D4EDA85" w14:textId="77777777" w:rsidR="00BD6A13" w:rsidRDefault="00BD6A13" w:rsidP="00BD6A13">
      <w:pPr>
        <w:rPr>
          <w:del w:id="943" w:author="Chengqing Li" w:date="2025-06-04T19:13:00Z" w16du:dateUtc="2025-06-04T11:13:00Z"/>
        </w:rPr>
      </w:pPr>
    </w:p>
    <w:p w14:paraId="1521E4E1" w14:textId="77777777" w:rsidR="00BD6A13" w:rsidRDefault="00BD6A13" w:rsidP="00BD6A13">
      <w:pPr>
        <w:rPr>
          <w:del w:id="944" w:author="Chengqing Li" w:date="2025-06-04T19:13:00Z" w16du:dateUtc="2025-06-04T11:13:00Z"/>
        </w:rPr>
      </w:pPr>
    </w:p>
    <w:p w14:paraId="505646EE" w14:textId="77777777" w:rsidR="00BD6A13" w:rsidRDefault="00BD6A13" w:rsidP="00BD6A13">
      <w:pPr>
        <w:rPr>
          <w:del w:id="945" w:author="Chengqing Li" w:date="2025-06-04T19:13:00Z" w16du:dateUtc="2025-06-04T11:13:00Z"/>
        </w:rPr>
      </w:pPr>
      <w:del w:id="946" w:author="Chengqing Li" w:date="2025-06-04T19:13:00Z" w16du:dateUtc="2025-06-04T11:13:00Z">
        <w:r>
          <w:delText>% The libraries about graph neural network</w:delText>
        </w:r>
      </w:del>
    </w:p>
    <w:p w14:paraId="357E5807" w14:textId="77777777" w:rsidR="00EC04E4" w:rsidRDefault="00EC04E4" w:rsidP="00EC04E4"/>
    <w:p w14:paraId="4B03E5F3" w14:textId="18EC0556" w:rsidR="00EC04E4" w:rsidRDefault="00EC04E4" w:rsidP="00EC04E4">
      <w:r>
        <w:t>@inproceedings{Fey:2019:</w:t>
      </w:r>
      <w:del w:id="947" w:author="Chengqing Li" w:date="2025-06-04T19:13:00Z" w16du:dateUtc="2025-06-04T11:13:00Z">
        <w:r w:rsidR="00BD6A13">
          <w:delText>Geometric</w:delText>
        </w:r>
      </w:del>
      <w:ins w:id="948" w:author="Chengqing Li" w:date="2025-06-04T19:13:00Z" w16du:dateUtc="2025-06-04T11:13:00Z">
        <w:r>
          <w:t>FGRLW</w:t>
        </w:r>
      </w:ins>
      <w:r>
        <w:t>,</w:t>
      </w:r>
    </w:p>
    <w:p w14:paraId="6F997A35" w14:textId="319564CC" w:rsidR="00EC04E4" w:rsidRDefault="00EC04E4" w:rsidP="00EC04E4">
      <w:r>
        <w:t xml:space="preserve">  author </w:t>
      </w:r>
      <w:del w:id="949" w:author="Chengqing Li" w:date="2025-06-04T19:13:00Z" w16du:dateUtc="2025-06-04T11:13:00Z">
        <w:r w:rsidR="00BD6A13">
          <w:delText xml:space="preserve">=      </w:delText>
        </w:r>
      </w:del>
      <w:ins w:id="950" w:author="Chengqing Li" w:date="2025-06-04T19:13:00Z" w16du:dateUtc="2025-06-04T11:13:00Z">
        <w:r>
          <w:t xml:space="preserve">      =</w:t>
        </w:r>
      </w:ins>
      <w:r>
        <w:t xml:space="preserve"> {Fey, Matthias and Lenssen, Jan E.},</w:t>
      </w:r>
    </w:p>
    <w:p w14:paraId="6DF248C6" w14:textId="4B48B48F" w:rsidR="00EC04E4" w:rsidRDefault="00EC04E4" w:rsidP="00EC04E4">
      <w:r>
        <w:t xml:space="preserve">  title </w:t>
      </w:r>
      <w:del w:id="951" w:author="Chengqing Li" w:date="2025-06-04T19:13:00Z" w16du:dateUtc="2025-06-04T11:13:00Z">
        <w:r w:rsidR="00BD6A13">
          <w:delText xml:space="preserve">=       </w:delText>
        </w:r>
      </w:del>
      <w:ins w:id="952" w:author="Chengqing Li" w:date="2025-06-04T19:13:00Z" w16du:dateUtc="2025-06-04T11:13:00Z">
        <w:r>
          <w:t xml:space="preserve">       =</w:t>
        </w:r>
      </w:ins>
      <w:r>
        <w:t xml:space="preserve"> {Fast graph representation learning with {PyTorch Geometric}},</w:t>
      </w:r>
    </w:p>
    <w:p w14:paraId="3F43B29B" w14:textId="77777777" w:rsidR="00BD6A13" w:rsidRDefault="00BD6A13" w:rsidP="00BD6A13">
      <w:pPr>
        <w:rPr>
          <w:del w:id="953" w:author="Chengqing Li" w:date="2025-06-04T19:13:00Z" w16du:dateUtc="2025-06-04T11:13:00Z"/>
        </w:rPr>
      </w:pPr>
      <w:del w:id="954" w:author="Chengqing Li" w:date="2025-06-04T19:13:00Z" w16du:dateUtc="2025-06-04T11:13:00Z">
        <w:r>
          <w:delText xml:space="preserve">  booktitle =    {ICLR Workshop on Representation Learning on Graphs and Manifolds},</w:delText>
        </w:r>
      </w:del>
    </w:p>
    <w:p w14:paraId="02DEC826" w14:textId="48883487" w:rsidR="00EC04E4" w:rsidRDefault="00EC04E4" w:rsidP="00EC04E4">
      <w:r>
        <w:t xml:space="preserve">  year </w:t>
      </w:r>
      <w:del w:id="955" w:author="Chengqing Li" w:date="2025-06-04T19:13:00Z" w16du:dateUtc="2025-06-04T11:13:00Z">
        <w:r w:rsidR="00BD6A13">
          <w:delText xml:space="preserve">=        </w:delText>
        </w:r>
      </w:del>
      <w:ins w:id="956" w:author="Chengqing Li" w:date="2025-06-04T19:13:00Z" w16du:dateUtc="2025-06-04T11:13:00Z">
        <w:r>
          <w:t xml:space="preserve">        =</w:t>
        </w:r>
      </w:ins>
      <w:r>
        <w:t xml:space="preserve"> {2019</w:t>
      </w:r>
      <w:del w:id="957" w:author="Chengqing Li" w:date="2025-06-04T19:13:00Z" w16du:dateUtc="2025-06-04T11:13:00Z">
        <w:r w:rsidR="00BD6A13">
          <w:delText>},</w:delText>
        </w:r>
      </w:del>
      <w:ins w:id="958" w:author="Chengqing Li" w:date="2025-06-04T19:13:00Z" w16du:dateUtc="2025-06-04T11:13:00Z">
        <w:r>
          <w:t>}</w:t>
        </w:r>
      </w:ins>
    </w:p>
    <w:p w14:paraId="37B102CB" w14:textId="77777777" w:rsidR="00EC04E4" w:rsidRDefault="00EC04E4" w:rsidP="00EC04E4">
      <w:r>
        <w:t>}</w:t>
      </w:r>
    </w:p>
    <w:p w14:paraId="2C53E900" w14:textId="77777777" w:rsidR="00BD6A13" w:rsidRDefault="00BD6A13" w:rsidP="00BD6A13">
      <w:pPr>
        <w:rPr>
          <w:del w:id="959" w:author="Chengqing Li" w:date="2025-06-04T19:13:00Z" w16du:dateUtc="2025-06-04T11:13:00Z"/>
        </w:rPr>
      </w:pPr>
    </w:p>
    <w:p w14:paraId="2A1E6331" w14:textId="77777777" w:rsidR="00BD6A13" w:rsidRDefault="00BD6A13" w:rsidP="00BD6A13">
      <w:pPr>
        <w:rPr>
          <w:del w:id="960" w:author="Chengqing Li" w:date="2025-06-04T19:13:00Z" w16du:dateUtc="2025-06-04T11:13:00Z"/>
        </w:rPr>
      </w:pPr>
    </w:p>
    <w:p w14:paraId="6AD01F7F" w14:textId="77777777" w:rsidR="00BD6A13" w:rsidRDefault="00BD6A13" w:rsidP="00BD6A13">
      <w:pPr>
        <w:rPr>
          <w:del w:id="961" w:author="Chengqing Li" w:date="2025-06-04T19:13:00Z" w16du:dateUtc="2025-06-04T11:13:00Z"/>
        </w:rPr>
      </w:pPr>
    </w:p>
    <w:p w14:paraId="4D553D07" w14:textId="77777777" w:rsidR="00BD6A13" w:rsidRDefault="00BD6A13" w:rsidP="00BD6A13">
      <w:pPr>
        <w:rPr>
          <w:del w:id="962" w:author="Chengqing Li" w:date="2025-06-04T19:13:00Z" w16du:dateUtc="2025-06-04T11:13:00Z"/>
        </w:rPr>
      </w:pPr>
    </w:p>
    <w:p w14:paraId="5A1312FA" w14:textId="77777777" w:rsidR="00BD6A13" w:rsidRDefault="00BD6A13" w:rsidP="00BD6A13">
      <w:pPr>
        <w:rPr>
          <w:del w:id="963" w:author="Chengqing Li" w:date="2025-06-04T19:13:00Z" w16du:dateUtc="2025-06-04T11:13:00Z"/>
        </w:rPr>
      </w:pPr>
    </w:p>
    <w:p w14:paraId="28CBEE11" w14:textId="77777777" w:rsidR="00BD6A13" w:rsidRDefault="00BD6A13" w:rsidP="00BD6A13">
      <w:pPr>
        <w:rPr>
          <w:del w:id="964" w:author="Chengqing Li" w:date="2025-06-04T19:13:00Z" w16du:dateUtc="2025-06-04T11:13:00Z"/>
        </w:rPr>
      </w:pPr>
    </w:p>
    <w:p w14:paraId="3278D592" w14:textId="77777777" w:rsidR="00BD6A13" w:rsidRDefault="00BD6A13" w:rsidP="00BD6A13">
      <w:pPr>
        <w:rPr>
          <w:del w:id="965" w:author="Chengqing Li" w:date="2025-06-04T19:13:00Z" w16du:dateUtc="2025-06-04T11:13:00Z"/>
        </w:rPr>
      </w:pPr>
    </w:p>
    <w:p w14:paraId="60A6223F" w14:textId="77777777" w:rsidR="00BD6A13" w:rsidRDefault="00BD6A13" w:rsidP="00BD6A13">
      <w:pPr>
        <w:rPr>
          <w:del w:id="966" w:author="Chengqing Li" w:date="2025-06-04T19:13:00Z" w16du:dateUtc="2025-06-04T11:13:00Z"/>
        </w:rPr>
      </w:pPr>
      <w:del w:id="967" w:author="Chengqing Li" w:date="2025-06-04T19:13:00Z" w16du:dateUtc="2025-06-04T11:13:00Z">
        <w:r>
          <w:delText>% Persistent Homology</w:delText>
        </w:r>
      </w:del>
    </w:p>
    <w:p w14:paraId="1CC4E6F0" w14:textId="77777777" w:rsidR="00EC04E4" w:rsidRDefault="00EC04E4" w:rsidP="00EC04E4"/>
    <w:p w14:paraId="48DC50B7" w14:textId="607CAD6A" w:rsidR="00EC04E4" w:rsidRDefault="00EC04E4" w:rsidP="00EC04E4">
      <w:r>
        <w:t>@article{Pun:2022:</w:t>
      </w:r>
      <w:del w:id="968" w:author="Chengqing Li" w:date="2025-06-04T19:13:00Z" w16du:dateUtc="2025-06-04T11:13:00Z">
        <w:r w:rsidR="00BD6A13">
          <w:delText>Persistent</w:delText>
        </w:r>
      </w:del>
      <w:ins w:id="969" w:author="Chengqing Li" w:date="2025-06-04T19:13:00Z" w16du:dateUtc="2025-06-04T11:13:00Z">
        <w:r>
          <w:t>PMLAS</w:t>
        </w:r>
      </w:ins>
      <w:r>
        <w:t>,</w:t>
      </w:r>
    </w:p>
    <w:p w14:paraId="471159EA" w14:textId="2A15B63E" w:rsidR="00EC04E4" w:rsidRDefault="00EC04E4" w:rsidP="00EC04E4">
      <w:r>
        <w:t xml:space="preserve">  author </w:t>
      </w:r>
      <w:del w:id="970" w:author="Chengqing Li" w:date="2025-06-04T19:13:00Z" w16du:dateUtc="2025-06-04T11:13:00Z">
        <w:r w:rsidR="00BD6A13">
          <w:delText xml:space="preserve">=      </w:delText>
        </w:r>
      </w:del>
      <w:ins w:id="971" w:author="Chengqing Li" w:date="2025-06-04T19:13:00Z" w16du:dateUtc="2025-06-04T11:13:00Z">
        <w:r>
          <w:t xml:space="preserve">      =</w:t>
        </w:r>
      </w:ins>
      <w:r>
        <w:t xml:space="preserve"> {Pun, Chi Seng and Lee, Si Xian and Xia, Kelin},</w:t>
      </w:r>
    </w:p>
    <w:p w14:paraId="7FB35340" w14:textId="1DFD303B" w:rsidR="00EC04E4" w:rsidRDefault="00EC04E4" w:rsidP="00EC04E4">
      <w:r>
        <w:t xml:space="preserve">  title </w:t>
      </w:r>
      <w:del w:id="972" w:author="Chengqing Li" w:date="2025-06-04T19:13:00Z" w16du:dateUtc="2025-06-04T11:13:00Z">
        <w:r w:rsidR="00BD6A13">
          <w:delText xml:space="preserve">=       </w:delText>
        </w:r>
      </w:del>
      <w:ins w:id="973" w:author="Chengqing Li" w:date="2025-06-04T19:13:00Z" w16du:dateUtc="2025-06-04T11:13:00Z">
        <w:r>
          <w:t xml:space="preserve">       =</w:t>
        </w:r>
      </w:ins>
      <w:r>
        <w:t xml:space="preserve"> {Persistent-homology-based machine learning: A survey and a comparative study},</w:t>
      </w:r>
    </w:p>
    <w:p w14:paraId="1D8DB803" w14:textId="15301AC2" w:rsidR="00EC04E4" w:rsidRDefault="00EC04E4" w:rsidP="00EC04E4">
      <w:r>
        <w:t xml:space="preserve">  journal </w:t>
      </w:r>
      <w:del w:id="974" w:author="Chengqing Li" w:date="2025-06-04T19:13:00Z" w16du:dateUtc="2025-06-04T11:13:00Z">
        <w:r w:rsidR="00BD6A13">
          <w:delText xml:space="preserve">=     </w:delText>
        </w:r>
      </w:del>
      <w:ins w:id="975" w:author="Chengqing Li" w:date="2025-06-04T19:13:00Z" w16du:dateUtc="2025-06-04T11:13:00Z">
        <w:r>
          <w:t xml:space="preserve">     =</w:t>
        </w:r>
      </w:ins>
      <w:r>
        <w:t xml:space="preserve"> {Artif. Intell. Rev.},</w:t>
      </w:r>
    </w:p>
    <w:p w14:paraId="60D90502" w14:textId="717F375A" w:rsidR="00EC04E4" w:rsidRDefault="00EC04E4" w:rsidP="00EC04E4">
      <w:r>
        <w:t xml:space="preserve">  year </w:t>
      </w:r>
      <w:del w:id="976" w:author="Chengqing Li" w:date="2025-06-04T19:13:00Z" w16du:dateUtc="2025-06-04T11:13:00Z">
        <w:r w:rsidR="00BD6A13">
          <w:delText xml:space="preserve">=        </w:delText>
        </w:r>
      </w:del>
      <w:ins w:id="977" w:author="Chengqing Li" w:date="2025-06-04T19:13:00Z" w16du:dateUtc="2025-06-04T11:13:00Z">
        <w:r>
          <w:t xml:space="preserve">        =</w:t>
        </w:r>
      </w:ins>
      <w:r>
        <w:t xml:space="preserve"> {2022},</w:t>
      </w:r>
    </w:p>
    <w:p w14:paraId="00A2073B" w14:textId="387B5E59" w:rsidR="00EC04E4" w:rsidRDefault="00EC04E4" w:rsidP="00EC04E4">
      <w:r>
        <w:t xml:space="preserve">  volume </w:t>
      </w:r>
      <w:del w:id="978" w:author="Chengqing Li" w:date="2025-06-04T19:13:00Z" w16du:dateUtc="2025-06-04T11:13:00Z">
        <w:r w:rsidR="00BD6A13">
          <w:delText xml:space="preserve">=      </w:delText>
        </w:r>
      </w:del>
      <w:ins w:id="979" w:author="Chengqing Li" w:date="2025-06-04T19:13:00Z" w16du:dateUtc="2025-06-04T11:13:00Z">
        <w:r>
          <w:t xml:space="preserve">      =</w:t>
        </w:r>
      </w:ins>
      <w:r>
        <w:t xml:space="preserve"> {55},</w:t>
      </w:r>
    </w:p>
    <w:p w14:paraId="62FC0C51" w14:textId="6FDF5079" w:rsidR="00EC04E4" w:rsidRDefault="00EC04E4" w:rsidP="00EC04E4">
      <w:r>
        <w:t xml:space="preserve">  number </w:t>
      </w:r>
      <w:del w:id="980" w:author="Chengqing Li" w:date="2025-06-04T19:13:00Z" w16du:dateUtc="2025-06-04T11:13:00Z">
        <w:r w:rsidR="00BD6A13">
          <w:delText xml:space="preserve">=      </w:delText>
        </w:r>
      </w:del>
      <w:ins w:id="981" w:author="Chengqing Li" w:date="2025-06-04T19:13:00Z" w16du:dateUtc="2025-06-04T11:13:00Z">
        <w:r>
          <w:t xml:space="preserve">      =</w:t>
        </w:r>
      </w:ins>
      <w:r>
        <w:t xml:space="preserve"> {7},</w:t>
      </w:r>
    </w:p>
    <w:p w14:paraId="7A716DDE" w14:textId="651F317C" w:rsidR="00EC04E4" w:rsidRDefault="00EC04E4" w:rsidP="00EC04E4">
      <w:r>
        <w:t xml:space="preserve">  pages </w:t>
      </w:r>
      <w:del w:id="982" w:author="Chengqing Li" w:date="2025-06-04T19:13:00Z" w16du:dateUtc="2025-06-04T11:13:00Z">
        <w:r w:rsidR="00BD6A13">
          <w:delText xml:space="preserve">=       </w:delText>
        </w:r>
      </w:del>
      <w:ins w:id="983" w:author="Chengqing Li" w:date="2025-06-04T19:13:00Z" w16du:dateUtc="2025-06-04T11:13:00Z">
        <w:r>
          <w:t xml:space="preserve">       =</w:t>
        </w:r>
      </w:ins>
      <w:r>
        <w:t xml:space="preserve"> {5169–5213},</w:t>
      </w:r>
    </w:p>
    <w:p w14:paraId="6C90DF46" w14:textId="1C7E3ACB" w:rsidR="00EC04E4" w:rsidRDefault="00EC04E4" w:rsidP="00EC04E4">
      <w:r>
        <w:t xml:space="preserve">  doi </w:t>
      </w:r>
      <w:del w:id="984" w:author="Chengqing Li" w:date="2025-06-04T19:13:00Z" w16du:dateUtc="2025-06-04T11:13:00Z">
        <w:r w:rsidR="00BD6A13">
          <w:delText xml:space="preserve">=         </w:delText>
        </w:r>
      </w:del>
      <w:ins w:id="985" w:author="Chengqing Li" w:date="2025-06-04T19:13:00Z" w16du:dateUtc="2025-06-04T11:13:00Z">
        <w:r>
          <w:t xml:space="preserve">         =</w:t>
        </w:r>
      </w:ins>
      <w:r>
        <w:t xml:space="preserve"> {10.1007/s10462-022-10146-z</w:t>
      </w:r>
      <w:del w:id="986" w:author="Chengqing Li" w:date="2025-06-04T19:13:00Z" w16du:dateUtc="2025-06-04T11:13:00Z">
        <w:r w:rsidR="00BD6A13">
          <w:delText>},</w:delText>
        </w:r>
      </w:del>
      <w:ins w:id="987" w:author="Chengqing Li" w:date="2025-06-04T19:13:00Z" w16du:dateUtc="2025-06-04T11:13:00Z">
        <w:r>
          <w:t>}</w:t>
        </w:r>
      </w:ins>
    </w:p>
    <w:p w14:paraId="0CD26390" w14:textId="77777777" w:rsidR="00EC04E4" w:rsidRDefault="00EC04E4" w:rsidP="00EC04E4">
      <w:r>
        <w:t>}</w:t>
      </w:r>
    </w:p>
    <w:p w14:paraId="31A24082" w14:textId="77777777" w:rsidR="00BD6A13" w:rsidRDefault="00BD6A13" w:rsidP="00BD6A13">
      <w:pPr>
        <w:rPr>
          <w:del w:id="988" w:author="Chengqing Li" w:date="2025-06-04T19:13:00Z" w16du:dateUtc="2025-06-04T11:13:00Z"/>
        </w:rPr>
      </w:pPr>
    </w:p>
    <w:p w14:paraId="38918EFF" w14:textId="77777777" w:rsidR="00BD6A13" w:rsidRDefault="00BD6A13" w:rsidP="00BD6A13">
      <w:pPr>
        <w:rPr>
          <w:del w:id="989" w:author="Chengqing Li" w:date="2025-06-04T19:13:00Z" w16du:dateUtc="2025-06-04T11:13:00Z"/>
        </w:rPr>
      </w:pPr>
    </w:p>
    <w:p w14:paraId="4327A953" w14:textId="77777777" w:rsidR="00BD6A13" w:rsidRDefault="00BD6A13" w:rsidP="00BD6A13">
      <w:pPr>
        <w:rPr>
          <w:del w:id="990" w:author="Chengqing Li" w:date="2025-06-04T19:13:00Z" w16du:dateUtc="2025-06-04T11:13:00Z"/>
        </w:rPr>
      </w:pPr>
    </w:p>
    <w:p w14:paraId="6397A313" w14:textId="77777777" w:rsidR="00BD6A13" w:rsidRDefault="00BD6A13" w:rsidP="00BD6A13">
      <w:pPr>
        <w:rPr>
          <w:del w:id="991" w:author="Chengqing Li" w:date="2025-06-04T19:13:00Z" w16du:dateUtc="2025-06-04T11:13:00Z"/>
        </w:rPr>
      </w:pPr>
    </w:p>
    <w:p w14:paraId="4B580C82" w14:textId="77777777" w:rsidR="00BD6A13" w:rsidRDefault="00BD6A13" w:rsidP="00BD6A13">
      <w:pPr>
        <w:rPr>
          <w:del w:id="992" w:author="Chengqing Li" w:date="2025-06-04T19:13:00Z" w16du:dateUtc="2025-06-04T11:13:00Z"/>
        </w:rPr>
      </w:pPr>
      <w:del w:id="993" w:author="Chengqing Li" w:date="2025-06-04T19:13:00Z" w16du:dateUtc="2025-06-04T11:13:00Z">
        <w:r>
          <w:delText>% Topological Analysis</w:delText>
        </w:r>
      </w:del>
    </w:p>
    <w:p w14:paraId="7E424AC6" w14:textId="77777777" w:rsidR="00EC04E4" w:rsidRDefault="00EC04E4" w:rsidP="00EC04E4"/>
    <w:p w14:paraId="503B885D" w14:textId="0BE4B3B1" w:rsidR="00EC04E4" w:rsidRDefault="00EC04E4" w:rsidP="00EC04E4">
      <w:r>
        <w:t>@inproceedings{Horn:2022:</w:t>
      </w:r>
      <w:del w:id="994" w:author="Chengqing Li" w:date="2025-06-04T19:13:00Z" w16du:dateUtc="2025-06-04T11:13:00Z">
        <w:r w:rsidR="00BD6A13">
          <w:delText>Topological</w:delText>
        </w:r>
      </w:del>
      <w:ins w:id="995" w:author="Chengqing Li" w:date="2025-06-04T19:13:00Z" w16du:dateUtc="2025-06-04T11:13:00Z">
        <w:r>
          <w:t>TGNN</w:t>
        </w:r>
      </w:ins>
      <w:r>
        <w:t>,</w:t>
      </w:r>
    </w:p>
    <w:p w14:paraId="16EB2A22" w14:textId="5FCE4652" w:rsidR="00EC04E4" w:rsidRDefault="00EC04E4" w:rsidP="00EC04E4">
      <w:r>
        <w:t xml:space="preserve">  author </w:t>
      </w:r>
      <w:del w:id="996" w:author="Chengqing Li" w:date="2025-06-04T19:13:00Z" w16du:dateUtc="2025-06-04T11:13:00Z">
        <w:r w:rsidR="00BD6A13">
          <w:delText xml:space="preserve">=      </w:delText>
        </w:r>
      </w:del>
      <w:ins w:id="997" w:author="Chengqing Li" w:date="2025-06-04T19:13:00Z" w16du:dateUtc="2025-06-04T11:13:00Z">
        <w:r>
          <w:t xml:space="preserve">      =</w:t>
        </w:r>
      </w:ins>
      <w:r>
        <w:t xml:space="preserve"> {Horn, Max and {De Brouwer}, Edward and Moor, Michael and Moreau, Yves and Rieck, Bastian and Borgwardt, Karsten},</w:t>
      </w:r>
    </w:p>
    <w:p w14:paraId="56BC25BA" w14:textId="076C9A66" w:rsidR="00EC04E4" w:rsidRDefault="00EC04E4" w:rsidP="00EC04E4">
      <w:r>
        <w:t xml:space="preserve">  title </w:t>
      </w:r>
      <w:del w:id="998" w:author="Chengqing Li" w:date="2025-06-04T19:13:00Z" w16du:dateUtc="2025-06-04T11:13:00Z">
        <w:r w:rsidR="00BD6A13">
          <w:delText xml:space="preserve">=       </w:delText>
        </w:r>
      </w:del>
      <w:ins w:id="999" w:author="Chengqing Li" w:date="2025-06-04T19:13:00Z" w16du:dateUtc="2025-06-04T11:13:00Z">
        <w:r>
          <w:t xml:space="preserve">       =</w:t>
        </w:r>
      </w:ins>
      <w:r>
        <w:t xml:space="preserve"> {Topological graph neural networks},</w:t>
      </w:r>
    </w:p>
    <w:p w14:paraId="6C6BF007" w14:textId="77777777" w:rsidR="00BD6A13" w:rsidRDefault="00BD6A13" w:rsidP="00BD6A13">
      <w:pPr>
        <w:rPr>
          <w:del w:id="1000" w:author="Chengqing Li" w:date="2025-06-04T19:13:00Z" w16du:dateUtc="2025-06-04T11:13:00Z"/>
        </w:rPr>
      </w:pPr>
      <w:del w:id="1001" w:author="Chengqing Li" w:date="2025-06-04T19:13:00Z" w16du:dateUtc="2025-06-04T11:13:00Z">
        <w:r>
          <w:delText xml:space="preserve">  booktitle =    {International Conference on Learning Representations},</w:delText>
        </w:r>
      </w:del>
    </w:p>
    <w:p w14:paraId="0B004670" w14:textId="62A5839E" w:rsidR="00EC04E4" w:rsidRDefault="00EC04E4" w:rsidP="00EC04E4">
      <w:r>
        <w:t xml:space="preserve">  year </w:t>
      </w:r>
      <w:del w:id="1002" w:author="Chengqing Li" w:date="2025-06-04T19:13:00Z" w16du:dateUtc="2025-06-04T11:13:00Z">
        <w:r w:rsidR="00BD6A13">
          <w:delText xml:space="preserve">=        </w:delText>
        </w:r>
      </w:del>
      <w:ins w:id="1003" w:author="Chengqing Li" w:date="2025-06-04T19:13:00Z" w16du:dateUtc="2025-06-04T11:13:00Z">
        <w:r>
          <w:t xml:space="preserve">        =</w:t>
        </w:r>
      </w:ins>
      <w:r>
        <w:t xml:space="preserve"> {2022</w:t>
      </w:r>
      <w:del w:id="1004" w:author="Chengqing Li" w:date="2025-06-04T19:13:00Z" w16du:dateUtc="2025-06-04T11:13:00Z">
        <w:r w:rsidR="00BD6A13">
          <w:delText>},</w:delText>
        </w:r>
      </w:del>
      <w:ins w:id="1005" w:author="Chengqing Li" w:date="2025-06-04T19:13:00Z" w16du:dateUtc="2025-06-04T11:13:00Z">
        <w:r>
          <w:t>}</w:t>
        </w:r>
      </w:ins>
    </w:p>
    <w:p w14:paraId="249ADF73" w14:textId="77777777" w:rsidR="00EC04E4" w:rsidRDefault="00EC04E4" w:rsidP="00EC04E4">
      <w:r>
        <w:t>}</w:t>
      </w:r>
    </w:p>
    <w:p w14:paraId="647B116C" w14:textId="77777777" w:rsidR="00EC04E4" w:rsidRDefault="00EC04E4" w:rsidP="00EC04E4"/>
    <w:p w14:paraId="6058437C" w14:textId="02B7280F" w:rsidR="00EC04E4" w:rsidRDefault="00EC04E4" w:rsidP="00EC04E4">
      <w:r>
        <w:t>@article{Zeng:2021:</w:t>
      </w:r>
      <w:del w:id="1006" w:author="Chengqing Li" w:date="2025-06-04T19:13:00Z" w16du:dateUtc="2025-06-04T11:13:00Z">
        <w:r w:rsidR="00BD6A13">
          <w:delText>Topological</w:delText>
        </w:r>
      </w:del>
      <w:ins w:id="1007" w:author="Chengqing Li" w:date="2025-06-04T19:13:00Z" w16du:dateUtc="2025-06-04T11:13:00Z">
        <w:r>
          <w:t>TAFTS</w:t>
        </w:r>
      </w:ins>
      <w:r>
        <w:t>,</w:t>
      </w:r>
    </w:p>
    <w:p w14:paraId="3521D16D" w14:textId="47886AE4" w:rsidR="00EC04E4" w:rsidRDefault="00EC04E4" w:rsidP="00EC04E4">
      <w:r>
        <w:t xml:space="preserve">  author </w:t>
      </w:r>
      <w:del w:id="1008" w:author="Chengqing Li" w:date="2025-06-04T19:13:00Z" w16du:dateUtc="2025-06-04T11:13:00Z">
        <w:r w:rsidR="00BD6A13">
          <w:delText xml:space="preserve">=      </w:delText>
        </w:r>
      </w:del>
      <w:ins w:id="1009" w:author="Chengqing Li" w:date="2025-06-04T19:13:00Z" w16du:dateUtc="2025-06-04T11:13:00Z">
        <w:r>
          <w:t xml:space="preserve">      =</w:t>
        </w:r>
      </w:ins>
      <w:r>
        <w:t xml:space="preserve"> {Zeng, Sebastian and Graf, Florian and Hofer, Christoph and Kwitt, Roland},</w:t>
      </w:r>
    </w:p>
    <w:p w14:paraId="6D6C1338" w14:textId="57798372" w:rsidR="00EC04E4" w:rsidRDefault="00EC04E4" w:rsidP="00EC04E4">
      <w:r>
        <w:t xml:space="preserve">  title </w:t>
      </w:r>
      <w:del w:id="1010" w:author="Chengqing Li" w:date="2025-06-04T19:13:00Z" w16du:dateUtc="2025-06-04T11:13:00Z">
        <w:r w:rsidR="00BD6A13">
          <w:delText xml:space="preserve">=       </w:delText>
        </w:r>
      </w:del>
      <w:ins w:id="1011" w:author="Chengqing Li" w:date="2025-06-04T19:13:00Z" w16du:dateUtc="2025-06-04T11:13:00Z">
        <w:r>
          <w:t xml:space="preserve">       =</w:t>
        </w:r>
      </w:ins>
      <w:r>
        <w:t xml:space="preserve"> {Topological attention for time series forecasting},</w:t>
      </w:r>
    </w:p>
    <w:p w14:paraId="662A3644" w14:textId="6BB49C5B" w:rsidR="00EC04E4" w:rsidRDefault="00EC04E4" w:rsidP="00EC04E4">
      <w:r>
        <w:t xml:space="preserve">  journal </w:t>
      </w:r>
      <w:del w:id="1012" w:author="Chengqing Li" w:date="2025-06-04T19:13:00Z" w16du:dateUtc="2025-06-04T11:13:00Z">
        <w:r w:rsidR="00BD6A13">
          <w:delText xml:space="preserve">=     </w:delText>
        </w:r>
      </w:del>
      <w:ins w:id="1013" w:author="Chengqing Li" w:date="2025-06-04T19:13:00Z" w16du:dateUtc="2025-06-04T11:13:00Z">
        <w:r>
          <w:t xml:space="preserve">     =</w:t>
        </w:r>
      </w:ins>
      <w:r>
        <w:t xml:space="preserve"> {Advances in Neural Information Processing Systems},</w:t>
      </w:r>
    </w:p>
    <w:p w14:paraId="7C70B055" w14:textId="0ADF3723" w:rsidR="00EC04E4" w:rsidRDefault="00EC04E4" w:rsidP="00EC04E4">
      <w:r>
        <w:t xml:space="preserve">  year </w:t>
      </w:r>
      <w:del w:id="1014" w:author="Chengqing Li" w:date="2025-06-04T19:13:00Z" w16du:dateUtc="2025-06-04T11:13:00Z">
        <w:r w:rsidR="00BD6A13">
          <w:delText xml:space="preserve">=        </w:delText>
        </w:r>
      </w:del>
      <w:ins w:id="1015" w:author="Chengqing Li" w:date="2025-06-04T19:13:00Z" w16du:dateUtc="2025-06-04T11:13:00Z">
        <w:r>
          <w:t xml:space="preserve">        =</w:t>
        </w:r>
      </w:ins>
      <w:r>
        <w:t xml:space="preserve"> {2021},</w:t>
      </w:r>
    </w:p>
    <w:p w14:paraId="0A29A0B9" w14:textId="3052F8BB" w:rsidR="00EC04E4" w:rsidRDefault="00EC04E4" w:rsidP="00EC04E4">
      <w:r>
        <w:t xml:space="preserve">  volume </w:t>
      </w:r>
      <w:del w:id="1016" w:author="Chengqing Li" w:date="2025-06-04T19:13:00Z" w16du:dateUtc="2025-06-04T11:13:00Z">
        <w:r w:rsidR="00BD6A13">
          <w:delText xml:space="preserve">=      </w:delText>
        </w:r>
      </w:del>
      <w:ins w:id="1017" w:author="Chengqing Li" w:date="2025-06-04T19:13:00Z" w16du:dateUtc="2025-06-04T11:13:00Z">
        <w:r>
          <w:t xml:space="preserve">      =</w:t>
        </w:r>
      </w:ins>
      <w:r>
        <w:t xml:space="preserve"> {34},</w:t>
      </w:r>
    </w:p>
    <w:p w14:paraId="7A0785C9" w14:textId="42F8A882" w:rsidR="00EC04E4" w:rsidRDefault="00EC04E4" w:rsidP="00EC04E4">
      <w:r>
        <w:t xml:space="preserve">  pages </w:t>
      </w:r>
      <w:del w:id="1018" w:author="Chengqing Li" w:date="2025-06-04T19:13:00Z" w16du:dateUtc="2025-06-04T11:13:00Z">
        <w:r w:rsidR="00BD6A13">
          <w:delText xml:space="preserve">=       </w:delText>
        </w:r>
      </w:del>
      <w:ins w:id="1019" w:author="Chengqing Li" w:date="2025-06-04T19:13:00Z" w16du:dateUtc="2025-06-04T11:13:00Z">
        <w:r>
          <w:t xml:space="preserve">       =</w:t>
        </w:r>
      </w:ins>
      <w:r>
        <w:t xml:space="preserve"> {24871--24882</w:t>
      </w:r>
      <w:del w:id="1020" w:author="Chengqing Li" w:date="2025-06-04T19:13:00Z" w16du:dateUtc="2025-06-04T11:13:00Z">
        <w:r w:rsidR="00BD6A13">
          <w:delText>},</w:delText>
        </w:r>
      </w:del>
      <w:ins w:id="1021" w:author="Chengqing Li" w:date="2025-06-04T19:13:00Z" w16du:dateUtc="2025-06-04T11:13:00Z">
        <w:r>
          <w:t>}</w:t>
        </w:r>
      </w:ins>
    </w:p>
    <w:p w14:paraId="0DA47326" w14:textId="77777777" w:rsidR="00EC04E4" w:rsidRDefault="00EC04E4" w:rsidP="00EC04E4">
      <w:r>
        <w:t>}</w:t>
      </w:r>
    </w:p>
    <w:p w14:paraId="586564DB" w14:textId="77777777" w:rsidR="00BD6A13" w:rsidRDefault="00BD6A13" w:rsidP="00BD6A13">
      <w:pPr>
        <w:rPr>
          <w:del w:id="1022" w:author="Chengqing Li" w:date="2025-06-04T19:13:00Z" w16du:dateUtc="2025-06-04T11:13:00Z"/>
        </w:rPr>
      </w:pPr>
    </w:p>
    <w:p w14:paraId="44DB1966" w14:textId="77777777" w:rsidR="00BD6A13" w:rsidRDefault="00BD6A13" w:rsidP="00BD6A13">
      <w:pPr>
        <w:rPr>
          <w:del w:id="1023" w:author="Chengqing Li" w:date="2025-06-04T19:13:00Z" w16du:dateUtc="2025-06-04T11:13:00Z"/>
        </w:rPr>
      </w:pPr>
    </w:p>
    <w:p w14:paraId="246A30DA" w14:textId="77777777" w:rsidR="00BD6A13" w:rsidRDefault="00BD6A13" w:rsidP="00BD6A13">
      <w:pPr>
        <w:rPr>
          <w:del w:id="1024" w:author="Chengqing Li" w:date="2025-06-04T19:13:00Z" w16du:dateUtc="2025-06-04T11:13:00Z"/>
        </w:rPr>
      </w:pPr>
    </w:p>
    <w:p w14:paraId="18E0EA06" w14:textId="77777777" w:rsidR="00BD6A13" w:rsidRDefault="00BD6A13" w:rsidP="00BD6A13">
      <w:pPr>
        <w:rPr>
          <w:del w:id="1025" w:author="Chengqing Li" w:date="2025-06-04T19:13:00Z" w16du:dateUtc="2025-06-04T11:13:00Z"/>
        </w:rPr>
      </w:pPr>
    </w:p>
    <w:p w14:paraId="077E9EF5" w14:textId="77777777" w:rsidR="00BD6A13" w:rsidRDefault="00BD6A13" w:rsidP="00BD6A13">
      <w:pPr>
        <w:rPr>
          <w:del w:id="1026" w:author="Chengqing Li" w:date="2025-06-04T19:13:00Z" w16du:dateUtc="2025-06-04T11:13:00Z"/>
        </w:rPr>
      </w:pPr>
    </w:p>
    <w:p w14:paraId="1FA4C804" w14:textId="77777777" w:rsidR="00BD6A13" w:rsidRDefault="00BD6A13" w:rsidP="00BD6A13">
      <w:pPr>
        <w:rPr>
          <w:del w:id="1027" w:author="Chengqing Li" w:date="2025-06-04T19:13:00Z" w16du:dateUtc="2025-06-04T11:13:00Z"/>
        </w:rPr>
      </w:pPr>
    </w:p>
    <w:p w14:paraId="0F99FEF9" w14:textId="77777777" w:rsidR="00BD6A13" w:rsidRDefault="00BD6A13" w:rsidP="00BD6A13">
      <w:pPr>
        <w:rPr>
          <w:del w:id="1028" w:author="Chengqing Li" w:date="2025-06-04T19:13:00Z" w16du:dateUtc="2025-06-04T11:13:00Z"/>
        </w:rPr>
      </w:pPr>
    </w:p>
    <w:p w14:paraId="21D74ECE" w14:textId="77777777" w:rsidR="00BD6A13" w:rsidRDefault="00BD6A13" w:rsidP="00BD6A13">
      <w:pPr>
        <w:rPr>
          <w:del w:id="1029" w:author="Chengqing Li" w:date="2025-06-04T19:13:00Z" w16du:dateUtc="2025-06-04T11:13:00Z"/>
        </w:rPr>
      </w:pPr>
      <w:del w:id="1030" w:author="Chengqing Li" w:date="2025-06-04T19:13:00Z" w16du:dateUtc="2025-06-04T11:13:00Z">
        <w:r>
          <w:delText>% The Evaluation of Time-series Anomaly Detection</w:delText>
        </w:r>
      </w:del>
    </w:p>
    <w:p w14:paraId="78E2277B" w14:textId="77777777" w:rsidR="00EC04E4" w:rsidRDefault="00EC04E4" w:rsidP="00EC04E4"/>
    <w:p w14:paraId="1711A01C" w14:textId="5BF6FF17" w:rsidR="00EC04E4" w:rsidRDefault="00EC04E4" w:rsidP="00EC04E4">
      <w:r>
        <w:t>@article{</w:t>
      </w:r>
      <w:del w:id="1031" w:author="Chengqing Li" w:date="2025-06-04T19:13:00Z" w16du:dateUtc="2025-06-04T11:13:00Z">
        <w:r w:rsidR="00BD6A13">
          <w:delText>bhattacharya2024towards</w:delText>
        </w:r>
      </w:del>
      <w:ins w:id="1032" w:author="Chengqing Li" w:date="2025-06-04T19:13:00Z" w16du:dateUtc="2025-06-04T11:13:00Z">
        <w:r>
          <w:t>Bhattacharya:2024:TUEOT</w:t>
        </w:r>
      </w:ins>
      <w:r>
        <w:t>,</w:t>
      </w:r>
    </w:p>
    <w:p w14:paraId="1A38008E" w14:textId="2DA4EF6C" w:rsidR="00EC04E4" w:rsidRDefault="00EC04E4" w:rsidP="00EC04E4">
      <w:r>
        <w:t xml:space="preserve">  author </w:t>
      </w:r>
      <w:del w:id="1033" w:author="Chengqing Li" w:date="2025-06-04T19:13:00Z" w16du:dateUtc="2025-06-04T11:13:00Z">
        <w:r w:rsidR="00BD6A13">
          <w:delText xml:space="preserve">=      </w:delText>
        </w:r>
      </w:del>
      <w:ins w:id="1034" w:author="Chengqing Li" w:date="2025-06-04T19:13:00Z" w16du:dateUtc="2025-06-04T11:13:00Z">
        <w:r>
          <w:t xml:space="preserve">      =</w:t>
        </w:r>
      </w:ins>
      <w:r>
        <w:t xml:space="preserve"> {Bhattacharya, Debarpan and Mukherjee, Sumanta and Kamanchi, Chandramouli and Ekambaram, Vijay and Jati, Arindam and Dayama, Pankaj},</w:t>
      </w:r>
    </w:p>
    <w:p w14:paraId="717A0BC5" w14:textId="2B81C273" w:rsidR="00EC04E4" w:rsidRDefault="00EC04E4" w:rsidP="00EC04E4">
      <w:r>
        <w:t xml:space="preserve">  title </w:t>
      </w:r>
      <w:del w:id="1035" w:author="Chengqing Li" w:date="2025-06-04T19:13:00Z" w16du:dateUtc="2025-06-04T11:13:00Z">
        <w:r w:rsidR="00BD6A13">
          <w:delText xml:space="preserve">=       </w:delText>
        </w:r>
      </w:del>
      <w:ins w:id="1036" w:author="Chengqing Li" w:date="2025-06-04T19:13:00Z" w16du:dateUtc="2025-06-04T11:13:00Z">
        <w:r>
          <w:t xml:space="preserve">       =</w:t>
        </w:r>
      </w:ins>
      <w:r>
        <w:t xml:space="preserve"> {Towards unbiased evaluation of time-series anomaly detector},</w:t>
      </w:r>
    </w:p>
    <w:p w14:paraId="722269A4" w14:textId="2C0D82CE" w:rsidR="00EC04E4" w:rsidRDefault="00EC04E4" w:rsidP="00EC04E4">
      <w:r>
        <w:t xml:space="preserve">  journal </w:t>
      </w:r>
      <w:del w:id="1037" w:author="Chengqing Li" w:date="2025-06-04T19:13:00Z" w16du:dateUtc="2025-06-04T11:13:00Z">
        <w:r w:rsidR="00BD6A13">
          <w:delText xml:space="preserve">=     </w:delText>
        </w:r>
      </w:del>
      <w:ins w:id="1038" w:author="Chengqing Li" w:date="2025-06-04T19:13:00Z" w16du:dateUtc="2025-06-04T11:13:00Z">
        <w:r>
          <w:t xml:space="preserve">     =</w:t>
        </w:r>
      </w:ins>
      <w:r>
        <w:t xml:space="preserve"> {Arxiv Preprint Arxiv:2409.13053},</w:t>
      </w:r>
    </w:p>
    <w:p w14:paraId="2D3BBA21" w14:textId="035B3AA1" w:rsidR="00EC04E4" w:rsidRDefault="00EC04E4" w:rsidP="00EC04E4">
      <w:r>
        <w:t xml:space="preserve">  year </w:t>
      </w:r>
      <w:del w:id="1039" w:author="Chengqing Li" w:date="2025-06-04T19:13:00Z" w16du:dateUtc="2025-06-04T11:13:00Z">
        <w:r w:rsidR="00BD6A13">
          <w:delText xml:space="preserve">=        </w:delText>
        </w:r>
      </w:del>
      <w:ins w:id="1040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1041" w:author="Chengqing Li" w:date="2025-06-04T19:13:00Z" w16du:dateUtc="2025-06-04T11:13:00Z">
        <w:r w:rsidR="00BD6A13">
          <w:delText>},</w:delText>
        </w:r>
      </w:del>
      <w:ins w:id="1042" w:author="Chengqing Li" w:date="2025-06-04T19:13:00Z" w16du:dateUtc="2025-06-04T11:13:00Z">
        <w:r>
          <w:t>}</w:t>
        </w:r>
      </w:ins>
    </w:p>
    <w:p w14:paraId="67606013" w14:textId="77777777" w:rsidR="00EC04E4" w:rsidRDefault="00EC04E4" w:rsidP="00EC04E4">
      <w:r>
        <w:t>}</w:t>
      </w:r>
    </w:p>
    <w:p w14:paraId="5DE4E703" w14:textId="77777777" w:rsidR="00BD6A13" w:rsidRDefault="00BD6A13" w:rsidP="00BD6A13">
      <w:pPr>
        <w:rPr>
          <w:del w:id="1043" w:author="Chengqing Li" w:date="2025-06-04T19:13:00Z" w16du:dateUtc="2025-06-04T11:13:00Z"/>
        </w:rPr>
      </w:pPr>
    </w:p>
    <w:p w14:paraId="317F4498" w14:textId="77777777" w:rsidR="00BD6A13" w:rsidRDefault="00BD6A13" w:rsidP="00BD6A13">
      <w:pPr>
        <w:rPr>
          <w:del w:id="1044" w:author="Chengqing Li" w:date="2025-06-04T19:13:00Z" w16du:dateUtc="2025-06-04T11:13:00Z"/>
        </w:rPr>
      </w:pPr>
    </w:p>
    <w:p w14:paraId="7A774146" w14:textId="77777777" w:rsidR="00BD6A13" w:rsidRDefault="00BD6A13" w:rsidP="00BD6A13">
      <w:pPr>
        <w:rPr>
          <w:del w:id="1045" w:author="Chengqing Li" w:date="2025-06-04T19:13:00Z" w16du:dateUtc="2025-06-04T11:13:00Z"/>
        </w:rPr>
      </w:pPr>
    </w:p>
    <w:p w14:paraId="4C101443" w14:textId="77777777" w:rsidR="00BD6A13" w:rsidRDefault="00BD6A13" w:rsidP="00BD6A13">
      <w:pPr>
        <w:rPr>
          <w:del w:id="1046" w:author="Chengqing Li" w:date="2025-06-04T19:13:00Z" w16du:dateUtc="2025-06-04T11:13:00Z"/>
        </w:rPr>
      </w:pPr>
    </w:p>
    <w:p w14:paraId="1FE635AB" w14:textId="77777777" w:rsidR="00BD6A13" w:rsidRDefault="00BD6A13" w:rsidP="00BD6A13">
      <w:pPr>
        <w:rPr>
          <w:del w:id="1047" w:author="Chengqing Li" w:date="2025-06-04T19:13:00Z" w16du:dateUtc="2025-06-04T11:13:00Z"/>
        </w:rPr>
      </w:pPr>
    </w:p>
    <w:p w14:paraId="5DA5A71A" w14:textId="77777777" w:rsidR="00BD6A13" w:rsidRDefault="00BD6A13" w:rsidP="00BD6A13">
      <w:pPr>
        <w:rPr>
          <w:del w:id="1048" w:author="Chengqing Li" w:date="2025-06-04T19:13:00Z" w16du:dateUtc="2025-06-04T11:13:00Z"/>
        </w:rPr>
      </w:pPr>
    </w:p>
    <w:p w14:paraId="37088350" w14:textId="77777777" w:rsidR="00BD6A13" w:rsidRDefault="00BD6A13" w:rsidP="00BD6A13">
      <w:pPr>
        <w:rPr>
          <w:del w:id="1049" w:author="Chengqing Li" w:date="2025-06-04T19:13:00Z" w16du:dateUtc="2025-06-04T11:13:00Z"/>
        </w:rPr>
      </w:pPr>
    </w:p>
    <w:p w14:paraId="5CA258FF" w14:textId="77777777" w:rsidR="00BD6A13" w:rsidRDefault="00BD6A13" w:rsidP="00BD6A13">
      <w:pPr>
        <w:rPr>
          <w:del w:id="1050" w:author="Chengqing Li" w:date="2025-06-04T19:13:00Z" w16du:dateUtc="2025-06-04T11:13:00Z"/>
        </w:rPr>
      </w:pPr>
    </w:p>
    <w:p w14:paraId="5B3D0CAC" w14:textId="77777777" w:rsidR="00BD6A13" w:rsidRDefault="00BD6A13" w:rsidP="00BD6A13">
      <w:pPr>
        <w:rPr>
          <w:del w:id="1051" w:author="Chengqing Li" w:date="2025-06-04T19:13:00Z" w16du:dateUtc="2025-06-04T11:13:00Z"/>
        </w:rPr>
      </w:pPr>
      <w:del w:id="1052" w:author="Chengqing Li" w:date="2025-06-04T19:13:00Z" w16du:dateUtc="2025-06-04T11:13:00Z">
        <w:r>
          <w:delText>% Transportation</w:delText>
        </w:r>
      </w:del>
    </w:p>
    <w:p w14:paraId="77529BCE" w14:textId="77777777" w:rsidR="00EC04E4" w:rsidRDefault="00EC04E4" w:rsidP="00EC04E4"/>
    <w:p w14:paraId="3730250C" w14:textId="501BFAC0" w:rsidR="00EC04E4" w:rsidRDefault="00EC04E4" w:rsidP="00EC04E4">
      <w:r>
        <w:t>@article{</w:t>
      </w:r>
      <w:del w:id="1053" w:author="Chengqing Li" w:date="2025-06-04T19:13:00Z" w16du:dateUtc="2025-06-04T11:13:00Z">
        <w:r w:rsidR="00BD6A13">
          <w:delText>zhang2024time</w:delText>
        </w:r>
      </w:del>
      <w:ins w:id="1054" w:author="Chengqing Li" w:date="2025-06-04T19:13:00Z" w16du:dateUtc="2025-06-04T11:13:00Z">
        <w:r>
          <w:t>Zhang:2024:TSADI</w:t>
        </w:r>
      </w:ins>
      <w:r>
        <w:t>,</w:t>
      </w:r>
    </w:p>
    <w:p w14:paraId="4D0A16E6" w14:textId="5C6F708A" w:rsidR="00EC04E4" w:rsidRDefault="00EC04E4" w:rsidP="00EC04E4">
      <w:r>
        <w:t xml:space="preserve">  author </w:t>
      </w:r>
      <w:del w:id="1055" w:author="Chengqing Li" w:date="2025-06-04T19:13:00Z" w16du:dateUtc="2025-06-04T11:13:00Z">
        <w:r w:rsidR="00BD6A13">
          <w:delText xml:space="preserve">=      </w:delText>
        </w:r>
      </w:del>
      <w:ins w:id="1056" w:author="Chengqing Li" w:date="2025-06-04T19:13:00Z" w16du:dateUtc="2025-06-04T11:13:00Z">
        <w:r>
          <w:t xml:space="preserve">      =</w:t>
        </w:r>
      </w:ins>
      <w:r>
        <w:t xml:space="preserve"> {Zhang, Ze and Yao, Yue and Hutabarat, Windo and Farnsworth, Michael and Tiwari, Divya and Tiwari, Ashutosh},</w:t>
      </w:r>
    </w:p>
    <w:p w14:paraId="171D51B8" w14:textId="3A3D4157" w:rsidR="00EC04E4" w:rsidRDefault="00EC04E4" w:rsidP="00EC04E4">
      <w:r>
        <w:t xml:space="preserve">  title </w:t>
      </w:r>
      <w:del w:id="1057" w:author="Chengqing Li" w:date="2025-06-04T19:13:00Z" w16du:dateUtc="2025-06-04T11:13:00Z">
        <w:r w:rsidR="00BD6A13">
          <w:delText xml:space="preserve">=       </w:delText>
        </w:r>
      </w:del>
      <w:ins w:id="1058" w:author="Chengqing Li" w:date="2025-06-04T19:13:00Z" w16du:dateUtc="2025-06-04T11:13:00Z">
        <w:r>
          <w:t xml:space="preserve">       =</w:t>
        </w:r>
      </w:ins>
      <w:r>
        <w:t xml:space="preserve"> {Time series anomaly detection in vehicle sensors using self-attention mechanisms},</w:t>
      </w:r>
    </w:p>
    <w:p w14:paraId="5AD4C35A" w14:textId="5B006CF6" w:rsidR="00EC04E4" w:rsidRDefault="00EC04E4" w:rsidP="00EC04E4">
      <w:r>
        <w:t xml:space="preserve">  journal </w:t>
      </w:r>
      <w:del w:id="1059" w:author="Chengqing Li" w:date="2025-06-04T19:13:00Z" w16du:dateUtc="2025-06-04T11:13:00Z">
        <w:r w:rsidR="00BD6A13">
          <w:delText xml:space="preserve">=     </w:delText>
        </w:r>
      </w:del>
      <w:ins w:id="1060" w:author="Chengqing Li" w:date="2025-06-04T19:13:00Z" w16du:dateUtc="2025-06-04T11:13:00Z">
        <w:r>
          <w:t xml:space="preserve">     =</w:t>
        </w:r>
      </w:ins>
      <w:r>
        <w:t xml:space="preserve"> {IEEE Transactions on Intelligent Transportation Systems},</w:t>
      </w:r>
    </w:p>
    <w:p w14:paraId="2F5746C9" w14:textId="379804CF" w:rsidR="00EC04E4" w:rsidRDefault="00EC04E4" w:rsidP="00EC04E4">
      <w:r>
        <w:t xml:space="preserve">  year </w:t>
      </w:r>
      <w:del w:id="1061" w:author="Chengqing Li" w:date="2025-06-04T19:13:00Z" w16du:dateUtc="2025-06-04T11:13:00Z">
        <w:r w:rsidR="00BD6A13">
          <w:delText xml:space="preserve">=        </w:delText>
        </w:r>
      </w:del>
      <w:ins w:id="1062" w:author="Chengqing Li" w:date="2025-06-04T19:13:00Z" w16du:dateUtc="2025-06-04T11:13:00Z">
        <w:r>
          <w:t xml:space="preserve">        =</w:t>
        </w:r>
      </w:ins>
      <w:r>
        <w:t xml:space="preserve"> {2024</w:t>
      </w:r>
      <w:del w:id="1063" w:author="Chengqing Li" w:date="2025-06-04T19:13:00Z" w16du:dateUtc="2025-06-04T11:13:00Z">
        <w:r w:rsidR="00BD6A13">
          <w:delText>},</w:delText>
        </w:r>
      </w:del>
      <w:ins w:id="1064" w:author="Chengqing Li" w:date="2025-06-04T19:13:00Z" w16du:dateUtc="2025-06-04T11:13:00Z">
        <w:r>
          <w:t>}</w:t>
        </w:r>
      </w:ins>
    </w:p>
    <w:p w14:paraId="424366DC" w14:textId="77777777" w:rsidR="00EC04E4" w:rsidRDefault="00EC04E4" w:rsidP="00EC04E4">
      <w:r>
        <w:t>}</w:t>
      </w:r>
    </w:p>
    <w:p w14:paraId="5DFD591B" w14:textId="77777777" w:rsidR="00BD6A13" w:rsidRDefault="00BD6A13" w:rsidP="00BD6A13">
      <w:pPr>
        <w:rPr>
          <w:del w:id="1065" w:author="Chengqing Li" w:date="2025-06-04T19:13:00Z" w16du:dateUtc="2025-06-04T11:13:00Z"/>
        </w:rPr>
      </w:pPr>
    </w:p>
    <w:p w14:paraId="5B504DD4" w14:textId="77777777" w:rsidR="00BD6A13" w:rsidRDefault="00BD6A13" w:rsidP="00BD6A13">
      <w:pPr>
        <w:rPr>
          <w:del w:id="1066" w:author="Chengqing Li" w:date="2025-06-04T19:13:00Z" w16du:dateUtc="2025-06-04T11:13:00Z"/>
        </w:rPr>
      </w:pPr>
    </w:p>
    <w:p w14:paraId="32C6A2DF" w14:textId="77777777" w:rsidR="00BD6A13" w:rsidRDefault="00BD6A13" w:rsidP="00BD6A13">
      <w:pPr>
        <w:rPr>
          <w:del w:id="1067" w:author="Chengqing Li" w:date="2025-06-04T19:13:00Z" w16du:dateUtc="2025-06-04T11:13:00Z"/>
        </w:rPr>
      </w:pPr>
    </w:p>
    <w:p w14:paraId="09630B39" w14:textId="77777777" w:rsidR="00BD6A13" w:rsidRDefault="00BD6A13" w:rsidP="00BD6A13">
      <w:pPr>
        <w:rPr>
          <w:del w:id="1068" w:author="Chengqing Li" w:date="2025-06-04T19:13:00Z" w16du:dateUtc="2025-06-04T11:13:00Z"/>
        </w:rPr>
      </w:pPr>
      <w:del w:id="1069" w:author="Chengqing Li" w:date="2025-06-04T19:13:00Z" w16du:dateUtc="2025-06-04T11:13:00Z">
        <w:r>
          <w:delText>% Mobile Robots</w:delText>
        </w:r>
      </w:del>
    </w:p>
    <w:p w14:paraId="2ECDD798" w14:textId="77777777" w:rsidR="00EC04E4" w:rsidRDefault="00EC04E4" w:rsidP="00EC04E4"/>
    <w:p w14:paraId="29D4BB9C" w14:textId="37B244C0" w:rsidR="00EC04E4" w:rsidRDefault="00EC04E4" w:rsidP="00EC04E4">
      <w:r>
        <w:t>@article{</w:t>
      </w:r>
      <w:del w:id="1070" w:author="Chengqing Li" w:date="2025-06-04T19:13:00Z" w16du:dateUtc="2025-06-04T11:13:00Z">
        <w:r w:rsidR="00BD6A13">
          <w:delText>10697378</w:delText>
        </w:r>
      </w:del>
      <w:ins w:id="1071" w:author="Chengqing Li" w:date="2025-06-04T19:13:00Z" w16du:dateUtc="2025-06-04T11:13:00Z">
        <w:r>
          <w:t>He:2024:TANDL</w:t>
        </w:r>
      </w:ins>
      <w:r>
        <w:t>,</w:t>
      </w:r>
    </w:p>
    <w:p w14:paraId="612E1DE5" w14:textId="4D0458AF" w:rsidR="00EC04E4" w:rsidRDefault="00EC04E4" w:rsidP="00EC04E4">
      <w:r>
        <w:t xml:space="preserve">  author </w:t>
      </w:r>
      <w:del w:id="1072" w:author="Chengqing Li" w:date="2025-06-04T19:13:00Z" w16du:dateUtc="2025-06-04T11:13:00Z">
        <w:r w:rsidR="00BD6A13">
          <w:delText xml:space="preserve">=      </w:delText>
        </w:r>
      </w:del>
      <w:ins w:id="1073" w:author="Chengqing Li" w:date="2025-06-04T19:13:00Z" w16du:dateUtc="2025-06-04T11:13:00Z">
        <w:r>
          <w:t xml:space="preserve">      =</w:t>
        </w:r>
      </w:ins>
      <w:r>
        <w:t xml:space="preserve"> {He, Zhitao and Chen, Yongyi and Zhao, Yang and Zhang, Dan and Liu, Andong and Zhang, Hui},</w:t>
      </w:r>
    </w:p>
    <w:p w14:paraId="413DCC4F" w14:textId="3ACB10BC" w:rsidR="00EC04E4" w:rsidRDefault="00EC04E4" w:rsidP="00EC04E4">
      <w:r>
        <w:t xml:space="preserve">  title </w:t>
      </w:r>
      <w:del w:id="1074" w:author="Chengqing Li" w:date="2025-06-04T19:13:00Z" w16du:dateUtc="2025-06-04T11:13:00Z">
        <w:r w:rsidR="00BD6A13">
          <w:delText xml:space="preserve">=       </w:delText>
        </w:r>
      </w:del>
      <w:ins w:id="1075" w:author="Chengqing Li" w:date="2025-06-04T19:13:00Z" w16du:dateUtc="2025-06-04T11:13:00Z">
        <w:r>
          <w:t xml:space="preserve">       =</w:t>
        </w:r>
      </w:ins>
      <w:r>
        <w:t xml:space="preserve"> {{TSAN}: A new deep learning-based detection method for sensor anomaly in mobile robots},</w:t>
      </w:r>
    </w:p>
    <w:p w14:paraId="7AD3BEAC" w14:textId="1B4DCA00" w:rsidR="00EC04E4" w:rsidRDefault="00EC04E4" w:rsidP="00EC04E4">
      <w:r>
        <w:t xml:space="preserve">  journal </w:t>
      </w:r>
      <w:del w:id="1076" w:author="Chengqing Li" w:date="2025-06-04T19:13:00Z" w16du:dateUtc="2025-06-04T11:13:00Z">
        <w:r w:rsidR="00BD6A13">
          <w:delText xml:space="preserve">=     </w:delText>
        </w:r>
      </w:del>
      <w:ins w:id="1077" w:author="Chengqing Li" w:date="2025-06-04T19:13:00Z" w16du:dateUtc="2025-06-04T11:13:00Z">
        <w:r>
          <w:t xml:space="preserve">     =</w:t>
        </w:r>
      </w:ins>
      <w:r>
        <w:t xml:space="preserve"> {IEEE Transactions on Industrial Electronics},</w:t>
      </w:r>
    </w:p>
    <w:p w14:paraId="2846D3BB" w14:textId="124B2357" w:rsidR="00EC04E4" w:rsidRDefault="00EC04E4" w:rsidP="00EC04E4">
      <w:r>
        <w:t xml:space="preserve">  year </w:t>
      </w:r>
      <w:del w:id="1078" w:author="Chengqing Li" w:date="2025-06-04T19:13:00Z" w16du:dateUtc="2025-06-04T11:13:00Z">
        <w:r w:rsidR="00BD6A13">
          <w:delText xml:space="preserve">=        </w:delText>
        </w:r>
      </w:del>
      <w:ins w:id="1079" w:author="Chengqing Li" w:date="2025-06-04T19:13:00Z" w16du:dateUtc="2025-06-04T11:13:00Z">
        <w:r>
          <w:t xml:space="preserve">        =</w:t>
        </w:r>
      </w:ins>
      <w:r>
        <w:t xml:space="preserve"> {2024},</w:t>
      </w:r>
    </w:p>
    <w:p w14:paraId="40358187" w14:textId="67978311" w:rsidR="00EC04E4" w:rsidRDefault="00EC04E4" w:rsidP="00EC04E4">
      <w:r>
        <w:t xml:space="preserve">  pages </w:t>
      </w:r>
      <w:del w:id="1080" w:author="Chengqing Li" w:date="2025-06-04T19:13:00Z" w16du:dateUtc="2025-06-04T11:13:00Z">
        <w:r w:rsidR="00BD6A13">
          <w:delText xml:space="preserve">=       </w:delText>
        </w:r>
      </w:del>
      <w:ins w:id="1081" w:author="Chengqing Li" w:date="2025-06-04T19:13:00Z" w16du:dateUtc="2025-06-04T11:13:00Z">
        <w:r>
          <w:t xml:space="preserve">       =</w:t>
        </w:r>
      </w:ins>
      <w:r>
        <w:t xml:space="preserve"> {1-9},</w:t>
      </w:r>
    </w:p>
    <w:p w14:paraId="5FB6F4A7" w14:textId="281FEC7F" w:rsidR="00EC04E4" w:rsidRDefault="00EC04E4" w:rsidP="00EC04E4">
      <w:r>
        <w:t xml:space="preserve">  doi </w:t>
      </w:r>
      <w:del w:id="1082" w:author="Chengqing Li" w:date="2025-06-04T19:13:00Z" w16du:dateUtc="2025-06-04T11:13:00Z">
        <w:r w:rsidR="00BD6A13">
          <w:delText xml:space="preserve">=         </w:delText>
        </w:r>
      </w:del>
      <w:ins w:id="1083" w:author="Chengqing Li" w:date="2025-06-04T19:13:00Z" w16du:dateUtc="2025-06-04T11:13:00Z">
        <w:r>
          <w:t xml:space="preserve">         =</w:t>
        </w:r>
      </w:ins>
      <w:r>
        <w:t xml:space="preserve"> {10.1109/TIE.2024.3454488</w:t>
      </w:r>
      <w:del w:id="1084" w:author="Chengqing Li" w:date="2025-06-04T19:13:00Z" w16du:dateUtc="2025-06-04T11:13:00Z">
        <w:r w:rsidR="00BD6A13">
          <w:delText>},</w:delText>
        </w:r>
      </w:del>
      <w:ins w:id="1085" w:author="Chengqing Li" w:date="2025-06-04T19:13:00Z" w16du:dateUtc="2025-06-04T11:13:00Z">
        <w:r>
          <w:t>}</w:t>
        </w:r>
      </w:ins>
    </w:p>
    <w:p w14:paraId="6BC09090" w14:textId="77777777" w:rsidR="00BD6A13" w:rsidRDefault="00EC04E4" w:rsidP="00BD6A13">
      <w:pPr>
        <w:rPr>
          <w:del w:id="1086" w:author="Chengqing Li" w:date="2025-06-04T19:13:00Z" w16du:dateUtc="2025-06-04T11:13:00Z"/>
        </w:rPr>
      </w:pPr>
      <w:r>
        <w:t>}</w:t>
      </w:r>
    </w:p>
    <w:p w14:paraId="5576C8A4" w14:textId="77777777" w:rsidR="00BD6A13" w:rsidRDefault="00BD6A13" w:rsidP="00BD6A13">
      <w:pPr>
        <w:rPr>
          <w:del w:id="1087" w:author="Chengqing Li" w:date="2025-06-04T19:13:00Z" w16du:dateUtc="2025-06-04T11:13:00Z"/>
        </w:rPr>
      </w:pPr>
    </w:p>
    <w:p w14:paraId="48FC1DCF" w14:textId="77777777" w:rsidR="00BD6A13" w:rsidRDefault="00BD6A13" w:rsidP="00BD6A13">
      <w:pPr>
        <w:rPr>
          <w:del w:id="1088" w:author="Chengqing Li" w:date="2025-06-04T19:13:00Z" w16du:dateUtc="2025-06-04T11:13:00Z"/>
        </w:rPr>
      </w:pPr>
    </w:p>
    <w:p w14:paraId="0B106D10" w14:textId="77777777" w:rsidR="00BD6A13" w:rsidRDefault="00BD6A13" w:rsidP="00BD6A13">
      <w:pPr>
        <w:rPr>
          <w:del w:id="1089" w:author="Chengqing Li" w:date="2025-06-04T19:13:00Z" w16du:dateUtc="2025-06-04T11:13:00Z"/>
        </w:rPr>
      </w:pPr>
    </w:p>
    <w:p w14:paraId="1034B0A5" w14:textId="77777777" w:rsidR="00BD6A13" w:rsidRDefault="00BD6A13" w:rsidP="00BD6A13">
      <w:pPr>
        <w:rPr>
          <w:del w:id="1090" w:author="Chengqing Li" w:date="2025-06-04T19:13:00Z" w16du:dateUtc="2025-06-04T11:13:00Z"/>
        </w:rPr>
      </w:pPr>
    </w:p>
    <w:p w14:paraId="24E2FFE1" w14:textId="50695566" w:rsidR="005E5022" w:rsidRPr="00EC04E4" w:rsidRDefault="005E5022" w:rsidP="00EC04E4"/>
    <w:sectPr w:rsidR="005E5022" w:rsidRPr="00EC04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engqing Li">
    <w15:presenceInfo w15:providerId="Windows Live" w15:userId="8957777e7abd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E4"/>
    <w:rsid w:val="004F7C92"/>
    <w:rsid w:val="005E5022"/>
    <w:rsid w:val="0064162C"/>
    <w:rsid w:val="006918C3"/>
    <w:rsid w:val="0082509A"/>
    <w:rsid w:val="00A124DA"/>
    <w:rsid w:val="00BD6A13"/>
    <w:rsid w:val="00CC0B04"/>
    <w:rsid w:val="00EC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8AE5"/>
  <w15:chartTrackingRefBased/>
  <w15:docId w15:val="{5650CF6C-CE80-4486-A6C3-FF08AB8D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E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250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4207</Words>
  <Characters>23981</Characters>
  <Application>Microsoft Office Word</Application>
  <DocSecurity>0</DocSecurity>
  <Lines>199</Lines>
  <Paragraphs>56</Paragraphs>
  <ScaleCrop>false</ScaleCrop>
  <Company/>
  <LinksUpToDate>false</LinksUpToDate>
  <CharactersWithSpaces>28132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Chengqing Li</dc:creator>
  <cp:keywords/>
  <dc:description/>
  <cp:lastModifiedBy>Chengqing Li</cp:lastModifiedBy>
  <cp:revision>1</cp:revision>
  <dcterms:created xsi:type="dcterms:W3CDTF">2025-06-04T11:12:00Z</dcterms:created>
  <dcterms:modified xsi:type="dcterms:W3CDTF">2025-06-04T11:13:00Z</dcterms:modified>
</cp:coreProperties>
</file>